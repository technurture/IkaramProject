
<file path=[Content_Types].xml><?xml version="1.0" encoding="utf-8"?>
<Types xmlns="http://schemas.openxmlformats.org/package/2006/content-types">
  <Default Extension="xml" ContentType="application/xml"/>
  <Default Extension="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endnotes.xml" ContentType="application/vnd.openxmlformats-officedocument.wordprocessingml.endnotes+xml"/>
  <Override PartName="/word/styles.xml" ContentType="application/vnd.openxmlformats-officedocument.wordprocessingml.styles+xml"/>
  <Override PartName="/word/footnotes.xml" ContentType="application/vnd.openxmlformats-officedocument.wordprocessingml.foot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pPr>
        <w:spacing w:line="256" w:lineRule="auto"/>
        <w:jc w:val="center"/>
        <w:rPr>
          <w:rFonts w:ascii="Cambria" w:cs="Times New Roman" w:eastAsia="Times New Roman" w:hAnsi="Cambria"/>
          <w:b/>
          <w:bCs/>
          <w:sz w:val="28"/>
          <w:szCs w:val="28"/>
          <w:u w:val="single"/>
        </w:rPr>
      </w:pPr>
      <w:r>
        <w:rPr>
          <w:rFonts w:ascii="Cambria" w:cs="Times New Roman" w:eastAsia="Times New Roman" w:hAnsi="Cambria"/>
          <w:b/>
          <w:bCs/>
          <w:sz w:val="28"/>
          <w:szCs w:val="28"/>
          <w:u w:val="single"/>
        </w:rPr>
        <w:t>CONSTITUTION OF THE OLD STUDENTS OF COMMUNITY COMPREHENSIVE HIGH SCHOOL, IKARAM- AKOKO</w:t>
      </w:r>
    </w:p>
    <w:p>
      <w:pPr>
        <w:spacing w:line="256" w:lineRule="auto"/>
        <w:jc w:val="center"/>
        <w:rPr>
          <w:rFonts w:ascii="Cambria" w:cs="Times New Roman" w:eastAsia="Times New Roman" w:hAnsi="Cambria"/>
          <w:b/>
          <w:bCs/>
          <w:sz w:val="28"/>
          <w:szCs w:val="28"/>
          <w:u w:val="single"/>
        </w:rPr>
      </w:pPr>
      <w:r>
        <w:rPr>
          <w:rFonts w:ascii="Cambria" w:cs="Times New Roman" w:eastAsia="Times New Roman" w:hAnsi="Cambria"/>
          <w:b/>
          <w:bCs/>
          <w:sz w:val="28"/>
          <w:szCs w:val="28"/>
          <w:u w:val="single"/>
        </w:rPr>
        <w:t>PREAMBLE</w:t>
      </w:r>
    </w:p>
    <w:p>
      <w:pPr>
        <w:spacing w:line="256" w:lineRule="auto"/>
        <w:jc w:val="both"/>
        <w:rPr>
          <w:rFonts w:ascii="Cambria" w:cs="Times New Roman" w:eastAsia="Times New Roman" w:hAnsi="Cambria"/>
          <w:sz w:val="28"/>
          <w:szCs w:val="28"/>
        </w:rPr>
      </w:pPr>
      <w:r>
        <w:rPr>
          <w:rFonts w:ascii="Cambria" w:cs="Times New Roman" w:eastAsia="Times New Roman" w:hAnsi="Cambria"/>
          <w:sz w:val="28"/>
          <w:szCs w:val="28"/>
        </w:rPr>
        <w:t>We, the old students of Community Comprehensive High School Ikaram- Akoko, Ondo State of Nigeria, having firmly and solemnly resolved to come together in unity to form an Association of the Old Students of the above</w:t>
      </w:r>
      <w:r>
        <w:rPr>
          <w:rFonts w:ascii="Cambria" w:cs="Times New Roman" w:eastAsia="Times New Roman" w:hAnsi="Cambria"/>
          <w:sz w:val="28"/>
          <w:szCs w:val="28"/>
        </w:rPr>
        <w:t>-named School and to provide a C</w:t>
      </w:r>
      <w:r>
        <w:rPr>
          <w:rFonts w:ascii="Cambria" w:cs="Times New Roman" w:eastAsia="Times New Roman" w:hAnsi="Cambria"/>
          <w:sz w:val="28"/>
          <w:szCs w:val="28"/>
        </w:rPr>
        <w:t>onstitution to promote</w:t>
      </w:r>
      <w:r>
        <w:rPr>
          <w:rFonts w:ascii="Cambria" w:cs="Times New Roman" w:eastAsia="Times New Roman" w:hAnsi="Cambria"/>
          <w:sz w:val="28"/>
          <w:szCs w:val="28"/>
        </w:rPr>
        <w:t xml:space="preserve"> friendship, understanding, well-being, welfare of all members and the smooth runnin</w:t>
      </w:r>
      <w:r>
        <w:rPr>
          <w:rFonts w:ascii="Cambria" w:cs="Times New Roman" w:eastAsia="Times New Roman" w:hAnsi="Cambria"/>
          <w:color w:val="auto"/>
          <w:sz w:val="28"/>
          <w:szCs w:val="28"/>
        </w:rPr>
        <w:t xml:space="preserve">g of the </w:t>
      </w:r>
      <w:r>
        <w:rPr>
          <w:rFonts w:ascii="Cambria" w:cs="Times New Roman" w:eastAsia="Times New Roman" w:hAnsi="Cambria"/>
          <w:sz w:val="28"/>
          <w:szCs w:val="28"/>
        </w:rPr>
        <w:t>administration of the Association:</w:t>
      </w:r>
    </w:p>
    <w:p>
      <w:pPr>
        <w:spacing w:line="256" w:lineRule="auto"/>
        <w:jc w:val="both"/>
        <w:rPr>
          <w:rFonts w:ascii="Cambria" w:cs="Times New Roman" w:eastAsia="Times New Roman" w:hAnsi="Cambria"/>
          <w:sz w:val="28"/>
          <w:szCs w:val="28"/>
        </w:rPr>
      </w:pPr>
      <w:r>
        <w:rPr>
          <w:rFonts w:ascii="Cambria" w:cs="Times New Roman" w:eastAsia="Times New Roman" w:hAnsi="Cambria"/>
          <w:sz w:val="28"/>
          <w:szCs w:val="28"/>
        </w:rPr>
        <w:t>DO HEREBY MAKE and jointly give to ourselves this Constitution.</w:t>
      </w:r>
    </w:p>
    <w:p>
      <w:pPr>
        <w:spacing w:line="256" w:lineRule="auto"/>
        <w:jc w:val="center"/>
        <w:rPr>
          <w:rFonts w:ascii="Cambria" w:cs="Times New Roman" w:eastAsia="Times New Roman" w:hAnsi="Cambria"/>
          <w:b/>
          <w:bCs/>
          <w:sz w:val="28"/>
          <w:szCs w:val="28"/>
        </w:rPr>
      </w:pPr>
    </w:p>
    <w:p>
      <w:pPr>
        <w:spacing w:line="256" w:lineRule="auto"/>
        <w:jc w:val="center"/>
        <w:rPr>
          <w:rFonts w:ascii="Cambria" w:cs="Times New Roman" w:eastAsia="Times New Roman" w:hAnsi="Cambria"/>
          <w:b/>
          <w:bCs/>
          <w:sz w:val="28"/>
          <w:szCs w:val="28"/>
        </w:rPr>
      </w:pPr>
      <w:r>
        <w:rPr>
          <w:rFonts w:ascii="Cambria" w:cs="Times New Roman" w:eastAsia="Times New Roman" w:hAnsi="Cambria"/>
          <w:b/>
          <w:bCs/>
          <w:sz w:val="28"/>
          <w:szCs w:val="28"/>
        </w:rPr>
        <w:t>ARTICLE 1</w:t>
      </w:r>
    </w:p>
    <w:p>
      <w:pPr>
        <w:spacing w:line="256" w:lineRule="auto"/>
        <w:jc w:val="center"/>
        <w:rPr>
          <w:rFonts w:ascii="Cambria" w:cs="Times New Roman" w:eastAsia="Times New Roman" w:hAnsi="Cambria"/>
          <w:b/>
          <w:bCs/>
          <w:sz w:val="28"/>
          <w:szCs w:val="28"/>
        </w:rPr>
      </w:pPr>
      <w:r>
        <w:rPr>
          <w:rFonts w:ascii="Cambria" w:cs="Times New Roman" w:eastAsia="Times New Roman" w:hAnsi="Cambria"/>
          <w:b/>
          <w:bCs/>
          <w:sz w:val="28"/>
          <w:szCs w:val="28"/>
        </w:rPr>
        <w:t>SUPREMACY OF THE CONSTITUTION:</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1</w:t>
      </w:r>
      <w:r>
        <w:rPr>
          <w:rFonts w:ascii="Cambria" w:cs="Times New Roman" w:eastAsia="Times New Roman" w:hAnsi="Cambria"/>
          <w:sz w:val="28"/>
          <w:szCs w:val="28"/>
        </w:rPr>
        <w:t>).</w:t>
      </w:r>
      <w:r>
        <w:rPr>
          <w:rFonts w:ascii="Cambria" w:cs="Times New Roman" w:eastAsia="Times New Roman" w:hAnsi="Cambria"/>
          <w:sz w:val="28"/>
          <w:szCs w:val="28"/>
        </w:rPr>
        <w:tab/>
        <w:t>This Constitution is supreme, and its provisions shall have binding force    and effect on all the members of the Association.</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2</w:t>
      </w:r>
      <w:r>
        <w:rPr>
          <w:rFonts w:ascii="Cambria" w:cs="Times New Roman" w:eastAsia="Times New Roman" w:hAnsi="Cambria"/>
          <w:sz w:val="28"/>
          <w:szCs w:val="28"/>
        </w:rPr>
        <w:t>).</w:t>
      </w:r>
      <w:r>
        <w:rPr>
          <w:rFonts w:ascii="Cambria" w:cs="Times New Roman" w:eastAsia="Times New Roman" w:hAnsi="Cambria"/>
          <w:sz w:val="28"/>
          <w:szCs w:val="28"/>
        </w:rPr>
        <w:tab/>
        <w:t>In the event that any rule, regulation or law conflicts with any provision of this Constitution, such rules, regulation or law shall be null and avoid and of no effect whatsoever to the extent of its inconsistency.</w:t>
      </w:r>
    </w:p>
    <w:p>
      <w:pPr>
        <w:spacing w:line="256" w:lineRule="auto"/>
        <w:jc w:val="both"/>
        <w:rPr>
          <w:rFonts w:ascii="Cambria" w:cs="Times New Roman" w:eastAsia="Times New Roman" w:hAnsi="Cambria"/>
          <w:sz w:val="28"/>
          <w:szCs w:val="28"/>
        </w:rPr>
      </w:pPr>
      <w:r>
        <w:rPr>
          <w:rFonts w:ascii="Cambria" w:cs="Times New Roman" w:eastAsia="Times New Roman" w:hAnsi="Cambria"/>
          <w:sz w:val="28"/>
          <w:szCs w:val="28"/>
        </w:rPr>
        <w:t>3</w:t>
      </w:r>
      <w:r>
        <w:rPr>
          <w:rFonts w:ascii="Cambria" w:cs="Times New Roman" w:eastAsia="Times New Roman" w:hAnsi="Cambria"/>
          <w:sz w:val="28"/>
          <w:szCs w:val="28"/>
        </w:rPr>
        <w:t>).</w:t>
      </w:r>
      <w:r>
        <w:rPr>
          <w:rFonts w:ascii="Cambria" w:cs="Times New Roman" w:eastAsia="Times New Roman" w:hAnsi="Cambria"/>
          <w:sz w:val="28"/>
          <w:szCs w:val="28"/>
        </w:rPr>
        <w:tab/>
        <w:t xml:space="preserve">The Association shall be called Community Comprehensive High School </w:t>
      </w:r>
    </w:p>
    <w:p>
      <w:pPr>
        <w:spacing w:line="256" w:lineRule="auto"/>
        <w:ind w:left="720"/>
        <w:jc w:val="both"/>
        <w:rPr>
          <w:rFonts w:ascii="Cambria" w:cs="Times New Roman" w:eastAsia="Times New Roman" w:hAnsi="Cambria"/>
          <w:sz w:val="28"/>
          <w:szCs w:val="28"/>
        </w:rPr>
      </w:pPr>
      <w:r>
        <w:rPr>
          <w:rFonts w:ascii="Cambria" w:cs="Times New Roman" w:eastAsia="Times New Roman" w:hAnsi="Cambria"/>
          <w:sz w:val="28"/>
          <w:szCs w:val="28"/>
        </w:rPr>
        <w:t>Ikaram</w:t>
      </w:r>
      <w:r>
        <w:rPr>
          <w:rFonts w:ascii="Cambria" w:cs="Times New Roman" w:eastAsia="Times New Roman" w:hAnsi="Cambria"/>
          <w:sz w:val="28"/>
          <w:szCs w:val="28"/>
        </w:rPr>
        <w:t>-Akoko Old Students Association (“hereinafter called the Association”)</w:t>
      </w:r>
    </w:p>
    <w:p>
      <w:pPr>
        <w:spacing w:line="256" w:lineRule="auto"/>
        <w:jc w:val="both"/>
        <w:rPr>
          <w:rFonts w:ascii="Cambria" w:cs="Times New Roman" w:eastAsia="Times New Roman" w:hAnsi="Cambria"/>
          <w:sz w:val="28"/>
          <w:szCs w:val="28"/>
        </w:rPr>
      </w:pPr>
    </w:p>
    <w:p>
      <w:pPr>
        <w:spacing w:line="256" w:lineRule="auto"/>
        <w:jc w:val="center"/>
        <w:rPr>
          <w:rFonts w:ascii="Cambria" w:cs="Times New Roman" w:eastAsia="Times New Roman" w:hAnsi="Cambria"/>
          <w:b/>
          <w:bCs/>
          <w:sz w:val="28"/>
          <w:szCs w:val="28"/>
        </w:rPr>
      </w:pPr>
      <w:r>
        <w:rPr>
          <w:rFonts w:ascii="Cambria" w:cs="Times New Roman" w:eastAsia="Times New Roman" w:hAnsi="Cambria"/>
          <w:b/>
          <w:bCs/>
          <w:sz w:val="28"/>
          <w:szCs w:val="28"/>
        </w:rPr>
        <w:t>ARTICLE 2</w:t>
      </w:r>
    </w:p>
    <w:p>
      <w:pPr>
        <w:spacing w:line="256" w:lineRule="auto"/>
        <w:jc w:val="center"/>
        <w:rPr>
          <w:rFonts w:ascii="Cambria" w:cs="Times New Roman" w:eastAsia="Times New Roman" w:hAnsi="Cambria"/>
          <w:b/>
          <w:bCs/>
          <w:sz w:val="28"/>
          <w:szCs w:val="28"/>
        </w:rPr>
      </w:pPr>
      <w:r>
        <w:rPr>
          <w:rFonts w:ascii="Cambria" w:cs="Times New Roman" w:eastAsia="Times New Roman" w:hAnsi="Cambria"/>
          <w:b/>
          <w:bCs/>
          <w:sz w:val="28"/>
          <w:szCs w:val="28"/>
        </w:rPr>
        <w:t>AIMS AND OBJECTIVES:</w:t>
      </w:r>
    </w:p>
    <w:p>
      <w:pPr>
        <w:spacing w:before="240"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1).</w:t>
      </w:r>
      <w:r>
        <w:rPr>
          <w:rFonts w:ascii="Cambria" w:cs="Times New Roman" w:eastAsia="Times New Roman" w:hAnsi="Cambria"/>
          <w:sz w:val="28"/>
          <w:szCs w:val="28"/>
        </w:rPr>
        <w:tab/>
        <w:t>To promote and foster friendship, business and social contacts, good interpersonal relationship amongst members of the Association</w:t>
      </w:r>
      <w:r>
        <w:rPr>
          <w:rFonts w:ascii="Cambria" w:cs="Times New Roman" w:eastAsia="Times New Roman" w:hAnsi="Cambria"/>
          <w:sz w:val="28"/>
          <w:szCs w:val="28"/>
        </w:rPr>
        <w:t xml:space="preserve">, its branches and sister associations irrespective of the place of </w:t>
      </w:r>
      <w:r>
        <w:rPr>
          <w:rFonts w:ascii="Cambria" w:cs="Times New Roman" w:eastAsia="Times New Roman" w:hAnsi="Cambria"/>
          <w:sz w:val="28"/>
          <w:szCs w:val="28"/>
        </w:rPr>
        <w:t>domicile</w:t>
      </w:r>
    </w:p>
    <w:p>
      <w:pPr>
        <w:spacing w:before="240" w:line="256" w:lineRule="auto"/>
        <w:jc w:val="both"/>
        <w:rPr>
          <w:rFonts w:ascii="Cambria" w:cs="Times New Roman" w:eastAsia="Times New Roman" w:hAnsi="Cambria"/>
          <w:sz w:val="28"/>
          <w:szCs w:val="28"/>
        </w:rPr>
      </w:pPr>
      <w:r>
        <w:rPr>
          <w:rFonts w:ascii="Cambria" w:cs="Times New Roman" w:eastAsia="Times New Roman" w:hAnsi="Cambria"/>
          <w:sz w:val="28"/>
          <w:szCs w:val="28"/>
        </w:rPr>
        <w:t>2).</w:t>
      </w:r>
      <w:r>
        <w:rPr>
          <w:rFonts w:ascii="Cambria" w:cs="Times New Roman" w:eastAsia="Times New Roman" w:hAnsi="Cambria"/>
          <w:sz w:val="28"/>
          <w:szCs w:val="28"/>
        </w:rPr>
        <w:tab/>
        <w:t>To promote the general welfare of the members of the Association</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3).</w:t>
      </w:r>
      <w:r>
        <w:rPr>
          <w:rFonts w:ascii="Cambria" w:cs="Times New Roman" w:eastAsia="Times New Roman" w:hAnsi="Cambria"/>
          <w:sz w:val="28"/>
          <w:szCs w:val="28"/>
        </w:rPr>
        <w:tab/>
        <w:t>To maintain the highest standard of conduct, etiquette, and discipline by all members in their chosen field of business dealings and relationships amongst members and the general public.</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4).</w:t>
      </w:r>
      <w:r>
        <w:rPr>
          <w:rFonts w:ascii="Cambria" w:cs="Times New Roman" w:eastAsia="Times New Roman" w:hAnsi="Cambria"/>
          <w:sz w:val="28"/>
          <w:szCs w:val="28"/>
        </w:rPr>
        <w:tab/>
        <w:t>To improve, promote and support the Alma mater whenever the need arises, subject to the financial position of the Association.</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5).</w:t>
      </w:r>
      <w:r>
        <w:rPr>
          <w:rFonts w:ascii="Cambria" w:cs="Times New Roman" w:eastAsia="Times New Roman" w:hAnsi="Cambria"/>
          <w:sz w:val="28"/>
          <w:szCs w:val="28"/>
        </w:rPr>
        <w:tab/>
        <w:t>To promote free exchange of ideas and information among members and between the Association and its branches/affiliates</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6).</w:t>
      </w:r>
      <w:r>
        <w:rPr>
          <w:rFonts w:ascii="Cambria" w:cs="Times New Roman" w:eastAsia="Times New Roman" w:hAnsi="Cambria"/>
          <w:sz w:val="28"/>
          <w:szCs w:val="28"/>
        </w:rPr>
        <w:tab/>
        <w:t>To encourage and promote the rights of all bonafide members of the Association.</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7).</w:t>
      </w:r>
      <w:r>
        <w:rPr>
          <w:rFonts w:ascii="Cambria" w:cs="Times New Roman" w:eastAsia="Times New Roman" w:hAnsi="Cambria"/>
          <w:sz w:val="28"/>
          <w:szCs w:val="28"/>
        </w:rPr>
        <w:tab/>
        <w:t>To provide funds and/or facilities for the actualization of any part of or all the above objectives.</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8).</w:t>
      </w:r>
      <w:r>
        <w:rPr>
          <w:rFonts w:ascii="Cambria" w:cs="Times New Roman" w:eastAsia="Times New Roman" w:hAnsi="Cambria"/>
          <w:sz w:val="28"/>
          <w:szCs w:val="28"/>
        </w:rPr>
        <w:tab/>
        <w:t>To promote sound learning culture and environment for students, teachers and other members of the Alma mater within the limit of the resources available to the Association.</w:t>
      </w:r>
    </w:p>
    <w:p>
      <w:pPr>
        <w:spacing w:line="256" w:lineRule="auto"/>
        <w:jc w:val="center"/>
        <w:rPr>
          <w:rFonts w:ascii="Cambria" w:cs="Times New Roman" w:eastAsia="Times New Roman" w:hAnsi="Cambria"/>
          <w:b/>
          <w:bCs/>
          <w:sz w:val="26"/>
          <w:szCs w:val="26"/>
        </w:rPr>
      </w:pPr>
    </w:p>
    <w:p>
      <w:pPr>
        <w:spacing w:line="256" w:lineRule="auto"/>
        <w:jc w:val="center"/>
        <w:rPr>
          <w:rFonts w:ascii="Cambria" w:cs="Times New Roman" w:eastAsia="Times New Roman" w:hAnsi="Cambria"/>
          <w:b/>
          <w:bCs/>
          <w:sz w:val="26"/>
          <w:szCs w:val="26"/>
        </w:rPr>
      </w:pPr>
      <w:r>
        <w:rPr>
          <w:rFonts w:ascii="Cambria" w:cs="Times New Roman" w:eastAsia="Times New Roman" w:hAnsi="Cambria"/>
          <w:b/>
          <w:bCs/>
          <w:sz w:val="26"/>
          <w:szCs w:val="26"/>
        </w:rPr>
        <w:t>ARTICLE 3:</w:t>
      </w:r>
    </w:p>
    <w:p>
      <w:pPr>
        <w:spacing w:line="256" w:lineRule="auto"/>
        <w:jc w:val="center"/>
        <w:rPr>
          <w:rFonts w:ascii="Cambria" w:cs="Times New Roman" w:eastAsia="Times New Roman" w:hAnsi="Cambria"/>
          <w:b/>
          <w:bCs/>
          <w:sz w:val="26"/>
          <w:szCs w:val="26"/>
        </w:rPr>
      </w:pPr>
      <w:r>
        <w:rPr>
          <w:rFonts w:ascii="Cambria" w:cs="Times New Roman" w:eastAsia="Times New Roman" w:hAnsi="Cambria"/>
          <w:b/>
          <w:bCs/>
          <w:sz w:val="26"/>
          <w:szCs w:val="26"/>
        </w:rPr>
        <w:t>MEMBERSHIP</w:t>
      </w:r>
    </w:p>
    <w:p>
      <w:pPr>
        <w:spacing w:line="256" w:lineRule="auto"/>
        <w:jc w:val="both"/>
        <w:rPr>
          <w:rFonts w:ascii="Cambria" w:cs="Times New Roman" w:eastAsia="Times New Roman" w:hAnsi="Cambria"/>
          <w:sz w:val="28"/>
          <w:szCs w:val="28"/>
        </w:rPr>
      </w:pPr>
      <w:r>
        <w:rPr>
          <w:rFonts w:ascii="Cambria" w:cs="Times New Roman" w:eastAsia="Times New Roman" w:hAnsi="Cambria"/>
          <w:sz w:val="28"/>
          <w:szCs w:val="28"/>
        </w:rPr>
        <w:t>1).</w:t>
      </w:r>
      <w:r>
        <w:rPr>
          <w:rFonts w:ascii="Cambria" w:cs="Times New Roman" w:eastAsia="Times New Roman" w:hAnsi="Cambria"/>
          <w:sz w:val="28"/>
          <w:szCs w:val="28"/>
        </w:rPr>
        <w:tab/>
      </w:r>
      <w:r>
        <w:rPr>
          <w:rFonts w:ascii="Cambria" w:cs="Times New Roman" w:eastAsia="Times New Roman" w:hAnsi="Cambria"/>
          <w:sz w:val="28"/>
          <w:szCs w:val="28"/>
        </w:rPr>
        <w:t>Membership shall be open</w:t>
      </w:r>
      <w:r>
        <w:rPr>
          <w:rFonts w:ascii="Cambria" w:cs="Times New Roman" w:eastAsia="Times New Roman" w:hAnsi="Cambria"/>
          <w:sz w:val="28"/>
          <w:szCs w:val="28"/>
        </w:rPr>
        <w:t xml:space="preserve"> to any person who attended or graduated </w:t>
      </w:r>
      <w:r>
        <w:rPr>
          <w:rFonts w:ascii="Cambria" w:cs="Times New Roman" w:eastAsia="Times New Roman" w:hAnsi="Cambria"/>
          <w:sz w:val="28"/>
          <w:szCs w:val="28"/>
        </w:rPr>
        <w:tab/>
      </w:r>
      <w:r>
        <w:rPr>
          <w:rFonts w:ascii="Cambria" w:cs="Times New Roman" w:eastAsia="Times New Roman" w:hAnsi="Cambria"/>
          <w:sz w:val="28"/>
          <w:szCs w:val="28"/>
        </w:rPr>
        <w:tab/>
        <w:t>from the Alma Mater notwithstanding the place of residence/domicile.</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2).</w:t>
      </w:r>
      <w:r>
        <w:rPr>
          <w:rFonts w:ascii="Cambria" w:cs="Times New Roman" w:eastAsia="Times New Roman" w:hAnsi="Cambria"/>
          <w:sz w:val="28"/>
          <w:szCs w:val="28"/>
        </w:rPr>
        <w:tab/>
      </w:r>
      <w:r>
        <w:rPr>
          <w:rFonts w:ascii="Cambria" w:cs="Times New Roman" w:eastAsia="Times New Roman" w:hAnsi="Cambria"/>
          <w:sz w:val="28"/>
          <w:szCs w:val="28"/>
        </w:rPr>
        <w:t>To be a financial member</w:t>
      </w:r>
      <w:r>
        <w:rPr>
          <w:rFonts w:ascii="Cambria" w:cs="Times New Roman" w:eastAsia="Times New Roman" w:hAnsi="Cambria"/>
          <w:sz w:val="28"/>
          <w:szCs w:val="28"/>
        </w:rPr>
        <w:t>, a person must have paid the prescribed annual due as may be determined from time to time by members in a</w:t>
      </w:r>
      <w:r>
        <w:rPr>
          <w:rFonts w:ascii="Cambria" w:cs="Times New Roman" w:eastAsia="Times New Roman" w:hAnsi="Cambria"/>
          <w:sz w:val="28"/>
          <w:szCs w:val="28"/>
        </w:rPr>
        <w:t xml:space="preserve"> </w:t>
      </w:r>
      <w:r>
        <w:rPr>
          <w:rFonts w:ascii="Cambria" w:cs="Times New Roman" w:eastAsia="Times New Roman" w:hAnsi="Cambria"/>
          <w:sz w:val="28"/>
          <w:szCs w:val="28"/>
        </w:rPr>
        <w:t>general meeting</w:t>
      </w:r>
      <w:r>
        <w:rPr>
          <w:rFonts w:ascii="Cambria" w:cs="Times New Roman" w:eastAsia="Times New Roman" w:hAnsi="Cambria"/>
          <w:sz w:val="28"/>
          <w:szCs w:val="28"/>
        </w:rPr>
        <w:t xml:space="preserve"> or annual general meeting</w:t>
      </w:r>
      <w:r>
        <w:rPr>
          <w:rFonts w:ascii="Cambria" w:cs="Times New Roman" w:eastAsia="Times New Roman" w:hAnsi="Cambria"/>
          <w:sz w:val="28"/>
          <w:szCs w:val="28"/>
        </w:rPr>
        <w:t xml:space="preserve">. </w:t>
      </w:r>
    </w:p>
    <w:p>
      <w:pPr>
        <w:spacing w:line="256" w:lineRule="auto"/>
        <w:ind w:left="720" w:hanging="720"/>
        <w:jc w:val="both"/>
        <w:rPr>
          <w:rFonts w:ascii="Cambria" w:cs="Times New Roman" w:eastAsia="Times New Roman" w:hAnsi="Cambria"/>
          <w:b/>
          <w:bCs/>
          <w:sz w:val="28"/>
          <w:szCs w:val="28"/>
        </w:rPr>
      </w:pPr>
      <w:r>
        <w:rPr>
          <w:rFonts w:ascii="Cambria" w:cs="Times New Roman" w:eastAsia="Times New Roman" w:hAnsi="Cambria"/>
          <w:sz w:val="28"/>
          <w:szCs w:val="28"/>
        </w:rPr>
        <w:t>3).</w:t>
      </w:r>
      <w:r>
        <w:rPr>
          <w:rFonts w:ascii="Cambria" w:cs="Times New Roman" w:eastAsia="Times New Roman" w:hAnsi="Cambria"/>
          <w:sz w:val="28"/>
          <w:szCs w:val="28"/>
        </w:rPr>
        <w:tab/>
      </w:r>
      <w:r>
        <w:rPr>
          <w:rFonts w:ascii="Cambria" w:cs="Times New Roman" w:eastAsia="Times New Roman" w:hAnsi="Cambria"/>
          <w:sz w:val="28"/>
          <w:szCs w:val="28"/>
        </w:rPr>
        <w:t>A financial member</w:t>
      </w:r>
      <w:r>
        <w:rPr>
          <w:rFonts w:ascii="Cambria" w:cs="Times New Roman" w:eastAsia="Times New Roman" w:hAnsi="Cambria"/>
          <w:sz w:val="28"/>
          <w:szCs w:val="28"/>
        </w:rPr>
        <w:t xml:space="preserve"> shall enjoy such privileges and rights </w:t>
      </w:r>
      <w:r>
        <w:rPr>
          <w:rFonts w:ascii="Cambria" w:cs="Times New Roman" w:eastAsia="Times New Roman" w:hAnsi="Cambria"/>
          <w:sz w:val="28"/>
          <w:szCs w:val="28"/>
        </w:rPr>
        <w:t>as may be provided for in this C</w:t>
      </w:r>
      <w:r>
        <w:rPr>
          <w:rFonts w:ascii="Cambria" w:cs="Times New Roman" w:eastAsia="Times New Roman" w:hAnsi="Cambria"/>
          <w:sz w:val="28"/>
          <w:szCs w:val="28"/>
        </w:rPr>
        <w:t>onstitution, but which will not be open to an ordinary member. This includes the right to contest for an elective position.</w:t>
      </w:r>
    </w:p>
    <w:p>
      <w:pPr>
        <w:spacing w:line="256" w:lineRule="auto"/>
        <w:jc w:val="center"/>
        <w:rPr>
          <w:rFonts w:ascii="Cambria" w:cs="Times New Roman" w:eastAsia="Times New Roman" w:hAnsi="Cambria"/>
          <w:b/>
          <w:bCs/>
          <w:sz w:val="28"/>
          <w:szCs w:val="28"/>
        </w:rPr>
      </w:pPr>
    </w:p>
    <w:p>
      <w:pPr>
        <w:spacing w:line="256" w:lineRule="auto"/>
        <w:jc w:val="center"/>
        <w:rPr>
          <w:rFonts w:ascii="Cambria" w:cs="Times New Roman" w:eastAsia="Times New Roman" w:hAnsi="Cambria"/>
          <w:b/>
          <w:bCs/>
          <w:sz w:val="28"/>
          <w:szCs w:val="28"/>
        </w:rPr>
      </w:pPr>
    </w:p>
    <w:p>
      <w:pPr>
        <w:spacing w:line="256" w:lineRule="auto"/>
        <w:jc w:val="center"/>
        <w:rPr>
          <w:rFonts w:ascii="Cambria" w:cs="Times New Roman" w:eastAsia="Times New Roman" w:hAnsi="Cambria"/>
          <w:b/>
          <w:bCs/>
          <w:sz w:val="28"/>
          <w:szCs w:val="28"/>
        </w:rPr>
      </w:pPr>
    </w:p>
    <w:p>
      <w:pPr>
        <w:spacing w:line="256" w:lineRule="auto"/>
        <w:jc w:val="center"/>
        <w:rPr>
          <w:rFonts w:ascii="Cambria" w:cs="Times New Roman" w:eastAsia="Times New Roman" w:hAnsi="Cambria"/>
          <w:b/>
          <w:bCs/>
          <w:sz w:val="28"/>
          <w:szCs w:val="28"/>
        </w:rPr>
      </w:pPr>
    </w:p>
    <w:p>
      <w:pPr>
        <w:spacing w:line="256" w:lineRule="auto"/>
        <w:jc w:val="center"/>
        <w:rPr>
          <w:rFonts w:ascii="Cambria" w:cs="Times New Roman" w:eastAsia="Times New Roman" w:hAnsi="Cambria"/>
          <w:b/>
          <w:bCs/>
          <w:sz w:val="28"/>
          <w:szCs w:val="28"/>
        </w:rPr>
      </w:pPr>
      <w:r>
        <w:rPr>
          <w:rFonts w:ascii="Cambria" w:cs="Times New Roman" w:eastAsia="Times New Roman" w:hAnsi="Cambria"/>
          <w:b/>
          <w:bCs/>
          <w:sz w:val="28"/>
          <w:szCs w:val="28"/>
        </w:rPr>
        <w:t>ARTICLE 4</w:t>
      </w:r>
    </w:p>
    <w:p>
      <w:pPr>
        <w:spacing w:line="256" w:lineRule="auto"/>
        <w:jc w:val="center"/>
        <w:rPr>
          <w:rFonts w:ascii="Cambria" w:cs="Times New Roman" w:eastAsia="Times New Roman" w:hAnsi="Cambria"/>
          <w:b/>
          <w:bCs/>
          <w:sz w:val="28"/>
          <w:szCs w:val="28"/>
        </w:rPr>
      </w:pPr>
      <w:r>
        <w:rPr>
          <w:rFonts w:ascii="Cambria" w:cs="Times New Roman" w:eastAsia="Times New Roman" w:hAnsi="Cambria"/>
          <w:b/>
          <w:bCs/>
          <w:sz w:val="28"/>
          <w:szCs w:val="28"/>
        </w:rPr>
        <w:t>ORGANS OF THE ASSOCIATION</w:t>
      </w:r>
    </w:p>
    <w:p>
      <w:pPr>
        <w:spacing w:line="256" w:lineRule="auto"/>
        <w:ind w:left="720" w:hanging="720"/>
        <w:rPr>
          <w:rFonts w:ascii="Cambria" w:cs="Times New Roman" w:eastAsia="Times New Roman" w:hAnsi="Cambria"/>
          <w:sz w:val="28"/>
          <w:szCs w:val="28"/>
        </w:rPr>
      </w:pPr>
      <w:r>
        <w:rPr>
          <w:rFonts w:ascii="Cambria" w:cs="Times New Roman" w:eastAsia="Times New Roman" w:hAnsi="Cambria"/>
          <w:sz w:val="28"/>
          <w:szCs w:val="28"/>
        </w:rPr>
        <w:t>1.</w:t>
      </w:r>
      <w:r>
        <w:rPr>
          <w:rFonts w:ascii="Cambria" w:cs="Times New Roman" w:eastAsia="Times New Roman" w:hAnsi="Cambria"/>
          <w:sz w:val="28"/>
          <w:szCs w:val="28"/>
        </w:rPr>
        <w:tab/>
        <w:t>The organs of the Association shall be the General Assembly, Executive Council, the C</w:t>
      </w:r>
      <w:r>
        <w:rPr>
          <w:rFonts w:ascii="Cambria" w:cs="Times New Roman" w:eastAsia="Times New Roman" w:hAnsi="Cambria"/>
          <w:sz w:val="28"/>
          <w:szCs w:val="28"/>
        </w:rPr>
        <w:t xml:space="preserve">entral </w:t>
      </w:r>
      <w:r>
        <w:rPr>
          <w:rFonts w:ascii="Cambria" w:cs="Times New Roman" w:eastAsia="Times New Roman" w:hAnsi="Cambria"/>
          <w:sz w:val="28"/>
          <w:szCs w:val="28"/>
        </w:rPr>
        <w:t>Representative</w:t>
      </w:r>
      <w:r>
        <w:rPr>
          <w:rFonts w:ascii="Cambria" w:cs="Times New Roman" w:eastAsia="Times New Roman" w:hAnsi="Cambria"/>
          <w:sz w:val="28"/>
          <w:szCs w:val="28"/>
        </w:rPr>
        <w:t xml:space="preserve"> Committe</w:t>
      </w:r>
      <w:r>
        <w:rPr>
          <w:rFonts w:ascii="Cambria" w:cs="Times New Roman" w:eastAsia="Times New Roman" w:hAnsi="Cambria"/>
          <w:sz w:val="28"/>
          <w:szCs w:val="28"/>
        </w:rPr>
        <w:t>e (</w:t>
      </w:r>
      <w:r>
        <w:rPr>
          <w:rFonts w:ascii="Cambria" w:cs="Times New Roman" w:eastAsia="Times New Roman" w:hAnsi="Cambria"/>
          <w:sz w:val="28"/>
          <w:szCs w:val="28"/>
        </w:rPr>
        <w:t xml:space="preserve">the members representing each set of the Association) </w:t>
      </w:r>
      <w:r>
        <w:rPr>
          <w:rFonts w:ascii="Cambria" w:cs="Times New Roman" w:eastAsia="Times New Roman" w:hAnsi="Cambria"/>
          <w:sz w:val="28"/>
          <w:szCs w:val="28"/>
        </w:rPr>
        <w:t>and such selected committees as may be set up from time to time by the General Assembly or the Executive Council as the case may be.</w:t>
      </w:r>
    </w:p>
    <w:p>
      <w:pPr>
        <w:spacing w:line="256" w:lineRule="auto"/>
        <w:ind w:left="720" w:hanging="720"/>
        <w:rPr>
          <w:rFonts w:ascii="Cambria" w:cs="Times New Roman" w:eastAsia="Times New Roman" w:hAnsi="Cambria"/>
          <w:sz w:val="28"/>
          <w:szCs w:val="28"/>
        </w:rPr>
      </w:pPr>
      <w:r>
        <w:rPr>
          <w:rFonts w:ascii="Cambria" w:cs="Times New Roman" w:eastAsia="Times New Roman" w:hAnsi="Cambria"/>
          <w:sz w:val="28"/>
          <w:szCs w:val="28"/>
        </w:rPr>
        <w:t>2.</w:t>
      </w:r>
      <w:r>
        <w:rPr>
          <w:rFonts w:ascii="Cambria" w:cs="Times New Roman" w:eastAsia="Times New Roman" w:hAnsi="Cambria"/>
          <w:sz w:val="28"/>
          <w:szCs w:val="28"/>
        </w:rPr>
        <w:tab/>
        <w:t xml:space="preserve">The General Assembly of the Association shall be constituted by every person who, for the time being, is a member of the Association and </w:t>
      </w:r>
      <w:r>
        <w:rPr>
          <w:rFonts w:ascii="Cambria" w:cs="Times New Roman" w:eastAsia="Times New Roman" w:hAnsi="Cambria"/>
          <w:sz w:val="28"/>
          <w:szCs w:val="28"/>
        </w:rPr>
        <w:t xml:space="preserve">in an annual general meeting and </w:t>
      </w:r>
      <w:r>
        <w:rPr>
          <w:rFonts w:ascii="Cambria" w:cs="Times New Roman" w:eastAsia="Times New Roman" w:hAnsi="Cambria"/>
          <w:sz w:val="28"/>
          <w:szCs w:val="28"/>
        </w:rPr>
        <w:t>shall be the Supreme organ of the Association.</w:t>
      </w:r>
    </w:p>
    <w:p>
      <w:pPr>
        <w:spacing w:line="256" w:lineRule="auto"/>
        <w:ind w:left="720" w:hanging="720"/>
        <w:rPr>
          <w:rFonts w:ascii="Cambria" w:cs="Times New Roman" w:eastAsia="Times New Roman" w:hAnsi="Cambria"/>
          <w:sz w:val="28"/>
          <w:szCs w:val="28"/>
        </w:rPr>
      </w:pPr>
      <w:r>
        <w:rPr>
          <w:rFonts w:ascii="Cambria" w:cs="Times New Roman" w:eastAsia="Times New Roman" w:hAnsi="Cambria"/>
          <w:sz w:val="28"/>
          <w:szCs w:val="28"/>
        </w:rPr>
        <w:t>3.</w:t>
      </w:r>
      <w:r>
        <w:rPr>
          <w:rFonts w:ascii="Cambria" w:cs="Times New Roman" w:eastAsia="Times New Roman" w:hAnsi="Cambria"/>
          <w:sz w:val="28"/>
          <w:szCs w:val="28"/>
        </w:rPr>
        <w:tab/>
        <w:t>Subject to the powers of the General Assembly, the Executive Council of the Association shall be responsible for running the affairs of the Association.</w:t>
      </w:r>
    </w:p>
    <w:p>
      <w:pPr>
        <w:spacing w:line="256" w:lineRule="auto"/>
        <w:ind w:left="720" w:hanging="720"/>
        <w:rPr>
          <w:rFonts w:ascii="Cambria" w:cs="Times New Roman" w:eastAsia="Times New Roman" w:hAnsi="Cambria"/>
          <w:sz w:val="28"/>
          <w:szCs w:val="28"/>
        </w:rPr>
      </w:pPr>
      <w:r>
        <w:rPr>
          <w:rFonts w:ascii="Cambria" w:cs="Times New Roman" w:eastAsia="Times New Roman" w:hAnsi="Cambria"/>
          <w:sz w:val="28"/>
          <w:szCs w:val="28"/>
        </w:rPr>
        <w:t>4.</w:t>
      </w:r>
      <w:r>
        <w:rPr>
          <w:rFonts w:ascii="Cambria" w:cs="Times New Roman" w:eastAsia="Times New Roman" w:hAnsi="Cambria"/>
          <w:sz w:val="28"/>
          <w:szCs w:val="28"/>
        </w:rPr>
        <w:tab/>
        <w:t>The Executive Council shall be constituted by the following officers:</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ab/>
        <w:t>i.</w:t>
      </w:r>
      <w:r>
        <w:rPr>
          <w:rFonts w:ascii="Cambria" w:cs="Times New Roman" w:eastAsia="Times New Roman" w:hAnsi="Cambria"/>
          <w:sz w:val="28"/>
          <w:szCs w:val="28"/>
        </w:rPr>
        <w:tab/>
        <w:t>President</w:t>
      </w:r>
    </w:p>
    <w:p>
      <w:pPr>
        <w:spacing w:line="256" w:lineRule="auto"/>
        <w:ind w:left="720"/>
        <w:jc w:val="both"/>
        <w:rPr>
          <w:rFonts w:ascii="Cambria" w:cs="Times New Roman" w:eastAsia="Times New Roman" w:hAnsi="Cambria"/>
          <w:sz w:val="28"/>
          <w:szCs w:val="28"/>
        </w:rPr>
      </w:pPr>
      <w:r>
        <w:rPr>
          <w:rFonts w:ascii="Cambria" w:cs="Times New Roman" w:eastAsia="Times New Roman" w:hAnsi="Cambria"/>
          <w:sz w:val="28"/>
          <w:szCs w:val="28"/>
        </w:rPr>
        <w:t>ii.</w:t>
      </w:r>
      <w:r>
        <w:rPr>
          <w:rFonts w:ascii="Cambria" w:cs="Times New Roman" w:eastAsia="Times New Roman" w:hAnsi="Cambria"/>
          <w:sz w:val="28"/>
          <w:szCs w:val="28"/>
        </w:rPr>
        <w:tab/>
        <w:t>Vice President</w:t>
      </w:r>
    </w:p>
    <w:p>
      <w:pPr>
        <w:spacing w:line="256" w:lineRule="auto"/>
        <w:ind w:left="720"/>
        <w:jc w:val="both"/>
        <w:rPr>
          <w:rFonts w:ascii="Cambria" w:cs="Times New Roman" w:eastAsia="Times New Roman" w:hAnsi="Cambria"/>
          <w:sz w:val="28"/>
          <w:szCs w:val="28"/>
        </w:rPr>
      </w:pPr>
      <w:r>
        <w:rPr>
          <w:rFonts w:ascii="Cambria" w:cs="Times New Roman" w:eastAsia="Times New Roman" w:hAnsi="Cambria"/>
          <w:sz w:val="28"/>
          <w:szCs w:val="28"/>
        </w:rPr>
        <w:t>iii.</w:t>
      </w:r>
      <w:r>
        <w:rPr>
          <w:rFonts w:ascii="Cambria" w:cs="Times New Roman" w:eastAsia="Times New Roman" w:hAnsi="Cambria"/>
          <w:sz w:val="28"/>
          <w:szCs w:val="28"/>
        </w:rPr>
        <w:tab/>
        <w:t>General Secretary</w:t>
      </w:r>
    </w:p>
    <w:p>
      <w:pPr>
        <w:spacing w:line="256" w:lineRule="auto"/>
        <w:ind w:left="720"/>
        <w:jc w:val="both"/>
        <w:rPr>
          <w:rFonts w:ascii="Cambria" w:cs="Times New Roman" w:eastAsia="Times New Roman" w:hAnsi="Cambria"/>
          <w:sz w:val="28"/>
          <w:szCs w:val="28"/>
        </w:rPr>
      </w:pPr>
      <w:r>
        <w:rPr>
          <w:rFonts w:ascii="Cambria" w:cs="Times New Roman" w:eastAsia="Times New Roman" w:hAnsi="Cambria"/>
          <w:sz w:val="28"/>
          <w:szCs w:val="28"/>
        </w:rPr>
        <w:t>iv.</w:t>
      </w:r>
      <w:r>
        <w:rPr>
          <w:rFonts w:ascii="Cambria" w:cs="Times New Roman" w:eastAsia="Times New Roman" w:hAnsi="Cambria"/>
          <w:sz w:val="28"/>
          <w:szCs w:val="28"/>
        </w:rPr>
        <w:tab/>
        <w:t>Assistant General Secretary</w:t>
      </w:r>
    </w:p>
    <w:p>
      <w:pPr>
        <w:spacing w:line="256" w:lineRule="auto"/>
        <w:ind w:left="720"/>
        <w:jc w:val="both"/>
        <w:rPr>
          <w:rFonts w:ascii="Cambria" w:cs="Times New Roman" w:eastAsia="Times New Roman" w:hAnsi="Cambria"/>
          <w:sz w:val="28"/>
          <w:szCs w:val="28"/>
        </w:rPr>
      </w:pPr>
      <w:r>
        <w:rPr>
          <w:rFonts w:ascii="Cambria" w:cs="Times New Roman" w:eastAsia="Times New Roman" w:hAnsi="Cambria"/>
          <w:sz w:val="28"/>
          <w:szCs w:val="28"/>
        </w:rPr>
        <w:t>v.</w:t>
      </w:r>
      <w:r>
        <w:rPr>
          <w:rFonts w:ascii="Cambria" w:cs="Times New Roman" w:eastAsia="Times New Roman" w:hAnsi="Cambria"/>
          <w:sz w:val="28"/>
          <w:szCs w:val="28"/>
        </w:rPr>
        <w:tab/>
        <w:t>Treasurer</w:t>
      </w:r>
    </w:p>
    <w:p>
      <w:pPr>
        <w:spacing w:line="256" w:lineRule="auto"/>
        <w:ind w:left="720"/>
        <w:jc w:val="both"/>
        <w:rPr>
          <w:rFonts w:ascii="Cambria" w:cs="Times New Roman" w:eastAsia="Times New Roman" w:hAnsi="Cambria"/>
          <w:sz w:val="28"/>
          <w:szCs w:val="28"/>
        </w:rPr>
      </w:pPr>
      <w:r>
        <w:rPr>
          <w:rFonts w:ascii="Cambria" w:cs="Times New Roman" w:eastAsia="Times New Roman" w:hAnsi="Cambria"/>
          <w:sz w:val="28"/>
          <w:szCs w:val="28"/>
        </w:rPr>
        <w:t>vi.</w:t>
      </w:r>
      <w:r>
        <w:rPr>
          <w:rFonts w:ascii="Cambria" w:cs="Times New Roman" w:eastAsia="Times New Roman" w:hAnsi="Cambria"/>
          <w:sz w:val="28"/>
          <w:szCs w:val="28"/>
        </w:rPr>
        <w:tab/>
        <w:t>Financial secretary</w:t>
      </w:r>
    </w:p>
    <w:p>
      <w:pPr>
        <w:spacing w:line="256" w:lineRule="auto"/>
        <w:ind w:left="720"/>
        <w:jc w:val="both"/>
        <w:rPr>
          <w:rFonts w:ascii="Cambria" w:cs="Times New Roman" w:eastAsia="Times New Roman" w:hAnsi="Cambria"/>
          <w:sz w:val="28"/>
          <w:szCs w:val="28"/>
        </w:rPr>
      </w:pPr>
      <w:r>
        <w:rPr>
          <w:rFonts w:ascii="Cambria" w:cs="Times New Roman" w:eastAsia="Times New Roman" w:hAnsi="Cambria"/>
          <w:sz w:val="28"/>
          <w:szCs w:val="28"/>
        </w:rPr>
        <w:t>Vii.</w:t>
      </w:r>
      <w:r>
        <w:rPr>
          <w:rFonts w:ascii="Cambria" w:cs="Times New Roman" w:eastAsia="Times New Roman" w:hAnsi="Cambria"/>
          <w:sz w:val="28"/>
          <w:szCs w:val="28"/>
        </w:rPr>
        <w:tab/>
        <w:t>Publicity Secretary</w:t>
      </w:r>
    </w:p>
    <w:p>
      <w:pPr>
        <w:spacing w:line="256" w:lineRule="auto"/>
        <w:ind w:left="720"/>
        <w:jc w:val="both"/>
        <w:rPr>
          <w:rFonts w:ascii="Cambria" w:cs="Times New Roman" w:eastAsia="Times New Roman" w:hAnsi="Cambria"/>
          <w:sz w:val="28"/>
          <w:szCs w:val="28"/>
        </w:rPr>
      </w:pPr>
      <w:r>
        <w:rPr>
          <w:rFonts w:ascii="Cambria" w:cs="Times New Roman" w:eastAsia="Times New Roman" w:hAnsi="Cambria"/>
          <w:sz w:val="28"/>
          <w:szCs w:val="28"/>
        </w:rPr>
        <w:t>Viii.</w:t>
      </w:r>
      <w:r>
        <w:rPr>
          <w:rFonts w:ascii="Cambria" w:cs="Times New Roman" w:eastAsia="Times New Roman" w:hAnsi="Cambria"/>
          <w:sz w:val="28"/>
          <w:szCs w:val="28"/>
        </w:rPr>
        <w:tab/>
        <w:t>Social &amp; Welfare Secretary</w:t>
      </w:r>
    </w:p>
    <w:p>
      <w:pPr>
        <w:spacing w:line="256" w:lineRule="auto"/>
        <w:ind w:left="720"/>
        <w:jc w:val="both"/>
        <w:rPr>
          <w:rFonts w:ascii="Cambria" w:cs="Times New Roman" w:eastAsia="Times New Roman" w:hAnsi="Cambria"/>
          <w:sz w:val="28"/>
          <w:szCs w:val="28"/>
        </w:rPr>
      </w:pPr>
      <w:r>
        <w:rPr>
          <w:rFonts w:ascii="Cambria" w:cs="Times New Roman" w:eastAsia="Times New Roman" w:hAnsi="Cambria"/>
          <w:sz w:val="28"/>
          <w:szCs w:val="28"/>
        </w:rPr>
        <w:t>ix.</w:t>
      </w:r>
      <w:r>
        <w:rPr>
          <w:rFonts w:ascii="Cambria" w:cs="Times New Roman" w:eastAsia="Times New Roman" w:hAnsi="Cambria"/>
          <w:sz w:val="28"/>
          <w:szCs w:val="28"/>
        </w:rPr>
        <w:tab/>
        <w:t>Chief Whip</w:t>
      </w:r>
    </w:p>
    <w:p>
      <w:pPr>
        <w:spacing w:line="256" w:lineRule="auto"/>
        <w:jc w:val="center"/>
        <w:rPr>
          <w:rFonts w:ascii="Cambria" w:cs="Times New Roman" w:eastAsia="Times New Roman" w:hAnsi="Cambria"/>
          <w:b/>
          <w:bCs/>
          <w:sz w:val="28"/>
          <w:szCs w:val="28"/>
        </w:rPr>
      </w:pPr>
      <w:r>
        <w:rPr>
          <w:rFonts w:ascii="Cambria" w:cs="Times New Roman" w:eastAsia="Times New Roman" w:hAnsi="Cambria"/>
          <w:b/>
          <w:bCs/>
          <w:sz w:val="28"/>
          <w:szCs w:val="28"/>
        </w:rPr>
        <w:t>ARTICLE 5</w:t>
      </w:r>
    </w:p>
    <w:p>
      <w:pPr>
        <w:spacing w:line="256" w:lineRule="auto"/>
        <w:jc w:val="center"/>
        <w:rPr>
          <w:rFonts w:ascii="Cambria" w:cs="Times New Roman" w:eastAsia="Times New Roman" w:hAnsi="Cambria"/>
          <w:b/>
          <w:bCs/>
          <w:sz w:val="28"/>
          <w:szCs w:val="28"/>
        </w:rPr>
      </w:pPr>
      <w:r>
        <w:rPr>
          <w:rFonts w:ascii="Cambria" w:cs="Times New Roman" w:eastAsia="Times New Roman" w:hAnsi="Cambria"/>
          <w:b/>
          <w:bCs/>
          <w:sz w:val="28"/>
          <w:szCs w:val="28"/>
        </w:rPr>
        <w:t>FINANCE:</w:t>
      </w:r>
    </w:p>
    <w:p>
      <w:pPr>
        <w:spacing w:line="256" w:lineRule="auto"/>
        <w:jc w:val="both"/>
        <w:rPr>
          <w:rFonts w:ascii="Cambria" w:cs="Times New Roman" w:eastAsia="Times New Roman" w:hAnsi="Cambria"/>
          <w:sz w:val="28"/>
          <w:szCs w:val="28"/>
        </w:rPr>
      </w:pPr>
      <w:r>
        <w:rPr>
          <w:rFonts w:ascii="Cambria" w:cs="Times New Roman" w:eastAsia="Times New Roman" w:hAnsi="Cambria"/>
          <w:sz w:val="28"/>
          <w:szCs w:val="28"/>
        </w:rPr>
        <w:t>1.</w:t>
      </w:r>
      <w:r>
        <w:rPr>
          <w:rFonts w:ascii="Cambria" w:cs="Times New Roman" w:eastAsia="Times New Roman" w:hAnsi="Cambria"/>
          <w:sz w:val="28"/>
          <w:szCs w:val="28"/>
        </w:rPr>
        <w:tab/>
        <w:t xml:space="preserve"> The sources of finance shall be as stated below:</w:t>
      </w:r>
    </w:p>
    <w:p>
      <w:pPr>
        <w:spacing w:line="256" w:lineRule="auto"/>
        <w:ind w:left="1440" w:hanging="720"/>
        <w:jc w:val="both"/>
        <w:rPr>
          <w:rFonts w:ascii="Cambria" w:cs="Times New Roman" w:eastAsia="Times New Roman" w:hAnsi="Cambria"/>
          <w:sz w:val="28"/>
          <w:szCs w:val="28"/>
        </w:rPr>
      </w:pPr>
      <w:r>
        <w:rPr>
          <w:rFonts w:ascii="Cambria" w:cs="Times New Roman" w:eastAsia="Times New Roman" w:hAnsi="Cambria"/>
          <w:sz w:val="28"/>
          <w:szCs w:val="28"/>
        </w:rPr>
        <w:t>a).</w:t>
      </w:r>
      <w:r>
        <w:rPr>
          <w:rFonts w:ascii="Cambria" w:cs="Times New Roman" w:eastAsia="Times New Roman" w:hAnsi="Cambria"/>
          <w:sz w:val="28"/>
          <w:szCs w:val="28"/>
        </w:rPr>
        <w:tab/>
        <w:t>Annual due as may be determined from time to time by the members in an annual general meeting.</w:t>
      </w:r>
    </w:p>
    <w:p>
      <w:pPr>
        <w:spacing w:line="256" w:lineRule="auto"/>
        <w:ind w:left="1440" w:hanging="720"/>
        <w:jc w:val="both"/>
        <w:rPr>
          <w:rFonts w:ascii="Cambria" w:cs="Times New Roman" w:eastAsia="Times New Roman" w:hAnsi="Cambria"/>
          <w:sz w:val="28"/>
          <w:szCs w:val="28"/>
        </w:rPr>
      </w:pPr>
      <w:r>
        <w:rPr>
          <w:rFonts w:ascii="Cambria" w:cs="Times New Roman" w:eastAsia="Times New Roman" w:hAnsi="Cambria"/>
          <w:sz w:val="28"/>
          <w:szCs w:val="28"/>
        </w:rPr>
        <w:t>b).</w:t>
      </w:r>
      <w:r>
        <w:rPr>
          <w:rFonts w:ascii="Cambria" w:cs="Times New Roman" w:eastAsia="Times New Roman" w:hAnsi="Cambria"/>
          <w:sz w:val="28"/>
          <w:szCs w:val="28"/>
        </w:rPr>
        <w:tab/>
        <w:t>Donations by members or any other member of the public at the discretion of the Executive Council.</w:t>
      </w:r>
    </w:p>
    <w:p>
      <w:pPr>
        <w:spacing w:line="256" w:lineRule="auto"/>
        <w:ind w:left="1440" w:hanging="720"/>
        <w:jc w:val="both"/>
        <w:rPr>
          <w:rFonts w:ascii="Cambria" w:cs="Times New Roman" w:eastAsia="Times New Roman" w:hAnsi="Cambria"/>
          <w:sz w:val="28"/>
          <w:szCs w:val="28"/>
        </w:rPr>
      </w:pPr>
      <w:r>
        <w:rPr>
          <w:rFonts w:ascii="Cambria" w:cs="Times New Roman" w:eastAsia="Times New Roman" w:hAnsi="Cambria"/>
          <w:sz w:val="28"/>
          <w:szCs w:val="28"/>
        </w:rPr>
        <w:t>c).</w:t>
      </w:r>
      <w:r>
        <w:rPr>
          <w:rFonts w:ascii="Cambria" w:cs="Times New Roman" w:eastAsia="Times New Roman" w:hAnsi="Cambria"/>
          <w:sz w:val="28"/>
          <w:szCs w:val="28"/>
        </w:rPr>
        <w:tab/>
      </w:r>
      <w:r>
        <w:rPr>
          <w:rFonts w:ascii="Cambria" w:cs="Times New Roman" w:eastAsia="Times New Roman" w:hAnsi="Cambria"/>
          <w:sz w:val="28"/>
          <w:szCs w:val="28"/>
        </w:rPr>
        <w:t>Fundraising, where the need arises and on the approval of the Executive Council.</w:t>
      </w:r>
    </w:p>
    <w:p>
      <w:pPr>
        <w:spacing w:line="256" w:lineRule="auto"/>
        <w:ind w:left="1440" w:hanging="720"/>
        <w:jc w:val="both"/>
        <w:rPr>
          <w:rFonts w:ascii="Cambria" w:cs="Times New Roman" w:eastAsia="Times New Roman" w:hAnsi="Cambria"/>
          <w:sz w:val="28"/>
          <w:szCs w:val="28"/>
        </w:rPr>
      </w:pPr>
      <w:r>
        <w:rPr>
          <w:rFonts w:ascii="Cambria" w:cs="Times New Roman" w:eastAsia="Times New Roman" w:hAnsi="Cambria"/>
          <w:sz w:val="28"/>
          <w:szCs w:val="28"/>
        </w:rPr>
        <w:t>d).</w:t>
      </w:r>
      <w:r>
        <w:rPr>
          <w:rFonts w:ascii="Cambria" w:cs="Times New Roman" w:eastAsia="Times New Roman" w:hAnsi="Cambria"/>
          <w:sz w:val="28"/>
          <w:szCs w:val="28"/>
        </w:rPr>
        <w:tab/>
        <w:t>i.</w:t>
      </w:r>
      <w:r>
        <w:rPr>
          <w:rFonts w:ascii="Cambria" w:cs="Times New Roman" w:eastAsia="Times New Roman" w:hAnsi="Cambria"/>
          <w:sz w:val="28"/>
          <w:szCs w:val="28"/>
        </w:rPr>
        <w:tab/>
        <w:t>Special Levies</w:t>
      </w:r>
    </w:p>
    <w:p>
      <w:pPr>
        <w:spacing w:line="256" w:lineRule="auto"/>
        <w:ind w:left="2160" w:hanging="720"/>
        <w:jc w:val="both"/>
        <w:rPr>
          <w:rFonts w:ascii="Cambria" w:cs="Times New Roman" w:eastAsia="Times New Roman" w:hAnsi="Cambria"/>
          <w:sz w:val="28"/>
          <w:szCs w:val="28"/>
        </w:rPr>
      </w:pPr>
      <w:r>
        <w:rPr>
          <w:rFonts w:ascii="Cambria" w:cs="Times New Roman" w:eastAsia="Times New Roman" w:hAnsi="Cambria"/>
          <w:sz w:val="28"/>
          <w:szCs w:val="28"/>
        </w:rPr>
        <w:t>ii.</w:t>
      </w:r>
      <w:r>
        <w:rPr>
          <w:rFonts w:ascii="Cambria" w:cs="Times New Roman" w:eastAsia="Times New Roman" w:hAnsi="Cambria"/>
          <w:sz w:val="28"/>
          <w:szCs w:val="28"/>
        </w:rPr>
        <w:tab/>
        <w:t xml:space="preserve">Provided that nothing in this provision shall preclude the Association from accepting donations or gifts from public-spirited </w:t>
      </w:r>
      <w:r>
        <w:rPr>
          <w:rFonts w:ascii="Cambria" w:cs="Times New Roman" w:eastAsia="Times New Roman" w:hAnsi="Cambria"/>
          <w:sz w:val="28"/>
          <w:szCs w:val="28"/>
        </w:rPr>
        <w:t>individuals or organizations for the overall benefit of the Association.</w:t>
      </w:r>
    </w:p>
    <w:p>
      <w:pPr>
        <w:spacing w:line="256" w:lineRule="auto"/>
        <w:jc w:val="center"/>
        <w:rPr>
          <w:rFonts w:ascii="Cambria" w:cs="Times New Roman" w:eastAsia="Times New Roman" w:hAnsi="Cambria"/>
          <w:b/>
          <w:bCs/>
          <w:sz w:val="28"/>
          <w:szCs w:val="28"/>
        </w:rPr>
      </w:pPr>
    </w:p>
    <w:p>
      <w:pPr>
        <w:spacing w:line="256" w:lineRule="auto"/>
        <w:jc w:val="center"/>
        <w:rPr>
          <w:rFonts w:ascii="Cambria" w:cs="Times New Roman" w:eastAsia="Times New Roman" w:hAnsi="Cambria"/>
          <w:b/>
          <w:bCs/>
          <w:sz w:val="28"/>
          <w:szCs w:val="28"/>
        </w:rPr>
      </w:pPr>
      <w:r>
        <w:rPr>
          <w:rFonts w:ascii="Cambria" w:cs="Times New Roman" w:eastAsia="Times New Roman" w:hAnsi="Cambria"/>
          <w:b/>
          <w:bCs/>
          <w:sz w:val="28"/>
          <w:szCs w:val="28"/>
        </w:rPr>
        <w:t>ARTICLE 6</w:t>
      </w:r>
    </w:p>
    <w:p>
      <w:pPr>
        <w:spacing w:line="256" w:lineRule="auto"/>
        <w:jc w:val="center"/>
        <w:rPr>
          <w:rFonts w:ascii="Cambria" w:cs="Times New Roman" w:eastAsia="Times New Roman" w:hAnsi="Cambria"/>
          <w:b/>
          <w:bCs/>
          <w:sz w:val="28"/>
          <w:szCs w:val="28"/>
        </w:rPr>
      </w:pPr>
      <w:r>
        <w:rPr>
          <w:rFonts w:ascii="Cambria" w:cs="Times New Roman" w:eastAsia="Times New Roman" w:hAnsi="Cambria"/>
          <w:b/>
          <w:bCs/>
          <w:sz w:val="28"/>
          <w:szCs w:val="28"/>
        </w:rPr>
        <w:t>OFFICERS OF THE ASSOCIATION</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1</w:t>
      </w:r>
      <w:r>
        <w:rPr>
          <w:rFonts w:ascii="Cambria" w:cs="Times New Roman" w:eastAsia="Times New Roman" w:hAnsi="Cambria"/>
          <w:sz w:val="28"/>
          <w:szCs w:val="28"/>
        </w:rPr>
        <w:t>.</w:t>
      </w:r>
      <w:r>
        <w:rPr>
          <w:rFonts w:ascii="Cambria" w:cs="Times New Roman" w:eastAsia="Times New Roman" w:hAnsi="Cambria"/>
          <w:sz w:val="28"/>
          <w:szCs w:val="28"/>
        </w:rPr>
        <w:tab/>
        <w:t xml:space="preserve">The officers of the Association shall be elected by a simple majority of the members present at the general meeting to be held in the month of </w:t>
      </w:r>
      <w:r>
        <w:rPr>
          <w:rFonts w:ascii="Cambria" w:cs="Times New Roman" w:eastAsia="Times New Roman" w:hAnsi="Cambria"/>
          <w:sz w:val="28"/>
          <w:szCs w:val="28"/>
        </w:rPr>
        <w:t>September of</w:t>
      </w:r>
      <w:r>
        <w:rPr>
          <w:rFonts w:ascii="Cambria" w:cs="Times New Roman" w:eastAsia="Times New Roman" w:hAnsi="Cambria"/>
          <w:sz w:val="28"/>
          <w:szCs w:val="28"/>
        </w:rPr>
        <w:t xml:space="preserve"> every two years.</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2</w:t>
      </w:r>
      <w:r>
        <w:rPr>
          <w:rFonts w:ascii="Cambria" w:cs="Times New Roman" w:eastAsia="Times New Roman" w:hAnsi="Cambria"/>
          <w:sz w:val="28"/>
          <w:szCs w:val="28"/>
        </w:rPr>
        <w:t>.</w:t>
      </w:r>
      <w:r>
        <w:rPr>
          <w:rFonts w:ascii="Cambria" w:cs="Times New Roman" w:eastAsia="Times New Roman" w:hAnsi="Cambria"/>
          <w:sz w:val="28"/>
          <w:szCs w:val="28"/>
        </w:rPr>
        <w:tab/>
        <w:t>The officers of the Association shall be:</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i.</w:t>
      </w:r>
      <w:r>
        <w:rPr>
          <w:rFonts w:ascii="Cambria" w:cs="Times New Roman" w:eastAsia="Times New Roman" w:hAnsi="Cambria"/>
          <w:sz w:val="28"/>
          <w:szCs w:val="28"/>
        </w:rPr>
        <w:tab/>
        <w:t>President</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ii.</w:t>
      </w:r>
      <w:r>
        <w:rPr>
          <w:rFonts w:ascii="Cambria" w:cs="Times New Roman" w:eastAsia="Times New Roman" w:hAnsi="Cambria"/>
          <w:sz w:val="28"/>
          <w:szCs w:val="28"/>
        </w:rPr>
        <w:tab/>
        <w:t>Vice President</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iii.</w:t>
      </w:r>
      <w:r>
        <w:rPr>
          <w:rFonts w:ascii="Cambria" w:cs="Times New Roman" w:eastAsia="Times New Roman" w:hAnsi="Cambria"/>
          <w:sz w:val="28"/>
          <w:szCs w:val="28"/>
        </w:rPr>
        <w:tab/>
        <w:t>General Secretary</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iv.</w:t>
      </w:r>
      <w:r>
        <w:rPr>
          <w:rFonts w:ascii="Cambria" w:cs="Times New Roman" w:eastAsia="Times New Roman" w:hAnsi="Cambria"/>
          <w:sz w:val="28"/>
          <w:szCs w:val="28"/>
        </w:rPr>
        <w:tab/>
        <w:t>Assistant General Secretary</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v.</w:t>
      </w:r>
      <w:r>
        <w:rPr>
          <w:rFonts w:ascii="Cambria" w:cs="Times New Roman" w:eastAsia="Times New Roman" w:hAnsi="Cambria"/>
          <w:sz w:val="28"/>
          <w:szCs w:val="28"/>
        </w:rPr>
        <w:tab/>
        <w:t>Treasurer</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vi.</w:t>
      </w:r>
      <w:r>
        <w:rPr>
          <w:rFonts w:ascii="Cambria" w:cs="Times New Roman" w:eastAsia="Times New Roman" w:hAnsi="Cambria"/>
          <w:sz w:val="28"/>
          <w:szCs w:val="28"/>
        </w:rPr>
        <w:tab/>
        <w:t>Financial secretary</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Vii.</w:t>
      </w:r>
      <w:r>
        <w:rPr>
          <w:rFonts w:ascii="Cambria" w:cs="Times New Roman" w:eastAsia="Times New Roman" w:hAnsi="Cambria"/>
          <w:sz w:val="28"/>
          <w:szCs w:val="28"/>
        </w:rPr>
        <w:tab/>
        <w:t>Publicity Secretary</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Viii.</w:t>
      </w:r>
      <w:r>
        <w:rPr>
          <w:rFonts w:ascii="Cambria" w:cs="Times New Roman" w:eastAsia="Times New Roman" w:hAnsi="Cambria"/>
          <w:sz w:val="28"/>
          <w:szCs w:val="28"/>
        </w:rPr>
        <w:tab/>
        <w:t>Social/Welfare Secretary</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ix.</w:t>
      </w:r>
      <w:r>
        <w:rPr>
          <w:rFonts w:ascii="Cambria" w:cs="Times New Roman" w:eastAsia="Times New Roman" w:hAnsi="Cambria"/>
          <w:sz w:val="28"/>
          <w:szCs w:val="28"/>
        </w:rPr>
        <w:tab/>
        <w:t>Chief Whip</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x.</w:t>
      </w:r>
      <w:r>
        <w:rPr>
          <w:rFonts w:ascii="Cambria" w:cs="Times New Roman" w:eastAsia="Times New Roman" w:hAnsi="Cambria"/>
          <w:sz w:val="28"/>
          <w:szCs w:val="28"/>
        </w:rPr>
        <w:tab/>
        <w:t>Auditor</w:t>
      </w:r>
    </w:p>
    <w:p>
      <w:pPr>
        <w:spacing w:line="256" w:lineRule="auto"/>
        <w:jc w:val="both"/>
        <w:rPr>
          <w:rFonts w:ascii="Cambria" w:cs="Times New Roman" w:eastAsia="Times New Roman" w:hAnsi="Cambria"/>
          <w:sz w:val="28"/>
          <w:szCs w:val="28"/>
        </w:rPr>
      </w:pPr>
    </w:p>
    <w:p>
      <w:pPr>
        <w:spacing w:line="256" w:lineRule="auto"/>
        <w:jc w:val="both"/>
        <w:rPr>
          <w:rFonts w:ascii="Cambria" w:cs="Times New Roman" w:eastAsia="Times New Roman" w:hAnsi="Cambria"/>
          <w:sz w:val="28"/>
          <w:szCs w:val="28"/>
        </w:rPr>
      </w:pPr>
    </w:p>
    <w:p>
      <w:pPr>
        <w:spacing w:line="256" w:lineRule="auto"/>
        <w:jc w:val="both"/>
        <w:rPr>
          <w:rFonts w:ascii="Cambria" w:cs="Times New Roman" w:eastAsia="Times New Roman" w:hAnsi="Cambria"/>
          <w:sz w:val="28"/>
          <w:szCs w:val="28"/>
        </w:rPr>
      </w:pPr>
      <w:r>
        <w:rPr>
          <w:rFonts w:ascii="Cambria" w:cs="Times New Roman" w:eastAsia="Times New Roman" w:hAnsi="Cambria"/>
          <w:sz w:val="28"/>
          <w:szCs w:val="28"/>
        </w:rPr>
        <w:t>3</w:t>
      </w:r>
      <w:r>
        <w:rPr>
          <w:rFonts w:ascii="Cambria" w:cs="Times New Roman" w:eastAsia="Times New Roman" w:hAnsi="Cambria"/>
          <w:sz w:val="28"/>
          <w:szCs w:val="28"/>
        </w:rPr>
        <w:t>.</w:t>
      </w:r>
      <w:r>
        <w:rPr>
          <w:rFonts w:ascii="Cambria" w:cs="Times New Roman" w:eastAsia="Times New Roman" w:hAnsi="Cambria"/>
          <w:sz w:val="28"/>
          <w:szCs w:val="28"/>
        </w:rPr>
        <w:tab/>
        <w:t>The Executive may co-opt any member into the Executive</w:t>
      </w:r>
      <w:r>
        <w:rPr>
          <w:rFonts w:ascii="Cambria" w:cs="Times New Roman" w:eastAsia="Times New Roman" w:hAnsi="Cambria"/>
          <w:sz w:val="28"/>
          <w:szCs w:val="28"/>
        </w:rPr>
        <w:t xml:space="preserve"> Council</w:t>
      </w:r>
      <w:r>
        <w:rPr>
          <w:rFonts w:ascii="Cambria" w:cs="Times New Roman" w:eastAsia="Times New Roman" w:hAnsi="Cambria"/>
          <w:sz w:val="28"/>
          <w:szCs w:val="28"/>
        </w:rPr>
        <w:t xml:space="preserve">. </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4</w:t>
      </w:r>
      <w:r>
        <w:rPr>
          <w:rFonts w:ascii="Cambria" w:cs="Times New Roman" w:eastAsia="Times New Roman" w:hAnsi="Cambria"/>
          <w:sz w:val="28"/>
          <w:szCs w:val="28"/>
        </w:rPr>
        <w:t>.</w:t>
      </w:r>
      <w:r>
        <w:rPr>
          <w:rFonts w:ascii="Cambria" w:cs="Times New Roman" w:eastAsia="Times New Roman" w:hAnsi="Cambria"/>
          <w:sz w:val="28"/>
          <w:szCs w:val="28"/>
        </w:rPr>
        <w:tab/>
        <w:t xml:space="preserve">The officers of the Association shall be elected by a simple majority of the members present at </w:t>
      </w:r>
      <w:r>
        <w:rPr>
          <w:rFonts w:ascii="Cambria" w:cs="Times New Roman" w:eastAsia="Times New Roman" w:hAnsi="Cambria"/>
          <w:sz w:val="28"/>
          <w:szCs w:val="28"/>
        </w:rPr>
        <w:t xml:space="preserve">a </w:t>
      </w:r>
      <w:r>
        <w:rPr>
          <w:rFonts w:ascii="Cambria" w:cs="Times New Roman" w:eastAsia="Times New Roman" w:hAnsi="Cambria"/>
          <w:sz w:val="28"/>
          <w:szCs w:val="28"/>
        </w:rPr>
        <w:t xml:space="preserve">general meeting to be held in the month of </w:t>
      </w:r>
      <w:r>
        <w:rPr>
          <w:rFonts w:ascii="Cambria" w:cs="Times New Roman" w:eastAsia="Times New Roman" w:hAnsi="Cambria"/>
          <w:sz w:val="28"/>
          <w:szCs w:val="28"/>
        </w:rPr>
        <w:t xml:space="preserve">September of </w:t>
      </w:r>
      <w:r>
        <w:rPr>
          <w:rFonts w:ascii="Cambria" w:cs="Times New Roman" w:eastAsia="Times New Roman" w:hAnsi="Cambria"/>
          <w:sz w:val="28"/>
          <w:szCs w:val="28"/>
        </w:rPr>
        <w:t>every two years.</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5</w:t>
      </w:r>
      <w:r>
        <w:rPr>
          <w:rFonts w:ascii="Cambria" w:cs="Times New Roman" w:eastAsia="Times New Roman" w:hAnsi="Cambria"/>
          <w:sz w:val="28"/>
          <w:szCs w:val="28"/>
        </w:rPr>
        <w:t xml:space="preserve">. </w:t>
      </w:r>
      <w:r>
        <w:rPr>
          <w:rFonts w:ascii="Cambria" w:cs="Times New Roman" w:eastAsia="Times New Roman" w:hAnsi="Cambria"/>
          <w:sz w:val="28"/>
          <w:szCs w:val="28"/>
        </w:rPr>
        <w:tab/>
      </w:r>
      <w:r>
        <w:rPr>
          <w:rFonts w:ascii="Cambria" w:cs="Times New Roman" w:eastAsia="Times New Roman" w:hAnsi="Cambria"/>
          <w:b/>
          <w:sz w:val="28"/>
          <w:szCs w:val="28"/>
        </w:rPr>
        <w:t>Eligibility:</w:t>
      </w:r>
      <w:r>
        <w:rPr>
          <w:rFonts w:ascii="Cambria" w:cs="Times New Roman" w:eastAsia="Times New Roman" w:hAnsi="Cambria"/>
          <w:sz w:val="28"/>
          <w:szCs w:val="28"/>
        </w:rPr>
        <w:t xml:space="preserve"> Any financial member may seek election into any of the offices of the Association.</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ab/>
        <w:t xml:space="preserve">Provided that such person seeking office must have been nominated in writing by a financial member and </w:t>
      </w:r>
      <w:r>
        <w:rPr>
          <w:rFonts w:ascii="Cambria" w:cs="Times New Roman" w:eastAsia="Times New Roman" w:hAnsi="Cambria"/>
          <w:sz w:val="28"/>
          <w:szCs w:val="28"/>
        </w:rPr>
        <w:t>duly seconded by a member and upon filli</w:t>
      </w:r>
      <w:r>
        <w:rPr>
          <w:rFonts w:ascii="Cambria" w:cs="Times New Roman" w:eastAsia="Times New Roman" w:hAnsi="Cambria"/>
          <w:sz w:val="28"/>
          <w:szCs w:val="28"/>
        </w:rPr>
        <w:t>ng and submitting a prescribed F</w:t>
      </w:r>
      <w:r>
        <w:rPr>
          <w:rFonts w:ascii="Cambria" w:cs="Times New Roman" w:eastAsia="Times New Roman" w:hAnsi="Cambria"/>
          <w:sz w:val="28"/>
          <w:szCs w:val="28"/>
        </w:rPr>
        <w:t>orm.</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6</w:t>
      </w:r>
      <w:r>
        <w:rPr>
          <w:rFonts w:ascii="Cambria" w:cs="Times New Roman" w:eastAsia="Times New Roman" w:hAnsi="Cambria"/>
          <w:sz w:val="28"/>
          <w:szCs w:val="28"/>
        </w:rPr>
        <w:t>.</w:t>
      </w:r>
      <w:r>
        <w:rPr>
          <w:rFonts w:ascii="Cambria" w:cs="Times New Roman" w:eastAsia="Times New Roman" w:hAnsi="Cambria"/>
          <w:sz w:val="28"/>
          <w:szCs w:val="28"/>
        </w:rPr>
        <w:tab/>
        <w:t>A person elected as an officer of the Association shall hold office for a term</w:t>
      </w:r>
      <w:r>
        <w:rPr>
          <w:rFonts w:ascii="Cambria" w:cs="Times New Roman" w:eastAsia="Times New Roman" w:hAnsi="Cambria"/>
          <w:sz w:val="28"/>
          <w:szCs w:val="28"/>
        </w:rPr>
        <w:t xml:space="preserve"> of two (2) years and may be </w:t>
      </w:r>
      <w:r>
        <w:rPr>
          <w:rFonts w:ascii="Cambria" w:cs="Times New Roman" w:eastAsia="Times New Roman" w:hAnsi="Cambria"/>
          <w:sz w:val="28"/>
          <w:szCs w:val="28"/>
        </w:rPr>
        <w:t>re-elected for another term of two years but no more.</w:t>
      </w:r>
    </w:p>
    <w:p>
      <w:pPr>
        <w:spacing w:line="256" w:lineRule="auto"/>
        <w:ind w:left="720" w:hanging="720"/>
        <w:jc w:val="both"/>
        <w:rPr>
          <w:rFonts w:ascii="Cambria" w:cs="Times New Roman" w:eastAsia="Times New Roman" w:hAnsi="Cambria"/>
          <w:sz w:val="28"/>
          <w:szCs w:val="28"/>
        </w:rPr>
      </w:pP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ab/>
      </w:r>
      <w:r>
        <w:rPr>
          <w:rFonts w:ascii="Cambria" w:cs="Times New Roman" w:eastAsia="Times New Roman" w:hAnsi="Cambria"/>
          <w:b/>
          <w:bCs/>
          <w:sz w:val="28"/>
          <w:szCs w:val="28"/>
        </w:rPr>
        <w:t>DUTIES OF OFFICERS</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1.</w:t>
      </w:r>
      <w:r>
        <w:rPr>
          <w:rFonts w:ascii="Cambria" w:cs="Times New Roman" w:eastAsia="Times New Roman" w:hAnsi="Cambria"/>
          <w:sz w:val="28"/>
          <w:szCs w:val="28"/>
        </w:rPr>
        <w:tab/>
      </w:r>
      <w:r>
        <w:rPr>
          <w:rFonts w:ascii="Cambria" w:cs="Times New Roman" w:eastAsia="Times New Roman" w:hAnsi="Cambria"/>
          <w:b/>
          <w:bCs/>
          <w:sz w:val="28"/>
          <w:szCs w:val="28"/>
        </w:rPr>
        <w:t xml:space="preserve">President: </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a).</w:t>
      </w:r>
      <w:r>
        <w:rPr>
          <w:rFonts w:ascii="Cambria" w:cs="Times New Roman" w:eastAsia="Times New Roman" w:hAnsi="Cambria"/>
          <w:sz w:val="28"/>
          <w:szCs w:val="28"/>
        </w:rPr>
        <w:tab/>
        <w:t>The President shall:</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i.</w:t>
      </w:r>
      <w:r>
        <w:rPr>
          <w:rFonts w:ascii="Cambria" w:cs="Times New Roman" w:eastAsia="Times New Roman" w:hAnsi="Cambria"/>
          <w:sz w:val="28"/>
          <w:szCs w:val="28"/>
        </w:rPr>
        <w:tab/>
        <w:t xml:space="preserve">Superintend over the affairs of </w:t>
      </w:r>
      <w:r>
        <w:rPr>
          <w:rFonts w:ascii="Cambria" w:cs="Times New Roman" w:eastAsia="Times New Roman" w:hAnsi="Cambria"/>
          <w:sz w:val="28"/>
          <w:szCs w:val="28"/>
        </w:rPr>
        <w:t xml:space="preserve">the </w:t>
      </w:r>
      <w:r>
        <w:rPr>
          <w:rFonts w:ascii="Cambria" w:cs="Times New Roman" w:eastAsia="Times New Roman" w:hAnsi="Cambria"/>
          <w:sz w:val="28"/>
          <w:szCs w:val="28"/>
        </w:rPr>
        <w:t xml:space="preserve">Association. </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ii.</w:t>
      </w:r>
      <w:r>
        <w:rPr>
          <w:rFonts w:ascii="Cambria" w:cs="Times New Roman" w:eastAsia="Times New Roman" w:hAnsi="Cambria"/>
          <w:sz w:val="28"/>
          <w:szCs w:val="28"/>
        </w:rPr>
        <w:tab/>
        <w:t>Preside at all meetings of the Association where he is present.</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iii.</w:t>
      </w:r>
      <w:r>
        <w:rPr>
          <w:rFonts w:ascii="Cambria" w:cs="Times New Roman" w:eastAsia="Times New Roman" w:hAnsi="Cambria"/>
          <w:sz w:val="28"/>
          <w:szCs w:val="28"/>
        </w:rPr>
        <w:tab/>
        <w:t>Allocate responsibilities to any member of the Association.</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iv.</w:t>
      </w:r>
      <w:r>
        <w:rPr>
          <w:rFonts w:ascii="Cambria" w:cs="Times New Roman" w:eastAsia="Times New Roman" w:hAnsi="Cambria"/>
          <w:sz w:val="28"/>
          <w:szCs w:val="28"/>
        </w:rPr>
        <w:tab/>
        <w:t xml:space="preserve">Summon the Annual General Meetings, Quarterly Meetings, </w:t>
      </w:r>
      <w:r>
        <w:rPr>
          <w:rFonts w:ascii="Cambria" w:cs="Times New Roman" w:eastAsia="Times New Roman" w:hAnsi="Cambria"/>
          <w:sz w:val="28"/>
          <w:szCs w:val="28"/>
        </w:rPr>
        <w:t xml:space="preserve">and/or other meetings of the Association either on his/her own </w:t>
      </w:r>
      <w:r>
        <w:rPr>
          <w:rFonts w:ascii="Cambria" w:cs="Times New Roman" w:eastAsia="Times New Roman" w:hAnsi="Cambria"/>
          <w:sz w:val="28"/>
          <w:szCs w:val="28"/>
        </w:rPr>
        <w:t xml:space="preserve">initiative or in accordance with </w:t>
      </w:r>
      <w:r>
        <w:rPr>
          <w:rFonts w:ascii="Cambria" w:cs="Times New Roman" w:eastAsia="Times New Roman" w:hAnsi="Cambria"/>
          <w:sz w:val="28"/>
          <w:szCs w:val="28"/>
        </w:rPr>
        <w:t xml:space="preserve">the decision of the Executive Council or upon the requisition of at least three (3) members of the Executive Council or at least </w:t>
      </w:r>
      <w:r>
        <w:rPr>
          <w:rFonts w:ascii="Cambria" w:cs="Times New Roman" w:eastAsia="Times New Roman" w:hAnsi="Cambria"/>
          <w:sz w:val="28"/>
          <w:szCs w:val="28"/>
        </w:rPr>
        <w:t>ten (10</w:t>
      </w:r>
      <w:r>
        <w:rPr>
          <w:rFonts w:ascii="Cambria" w:cs="Times New Roman" w:eastAsia="Times New Roman" w:hAnsi="Cambria"/>
          <w:sz w:val="28"/>
          <w:szCs w:val="28"/>
        </w:rPr>
        <w:t>) financial members of the Association</w:t>
      </w:r>
      <w:r>
        <w:rPr>
          <w:rFonts w:ascii="Cambria" w:cs="Times New Roman" w:eastAsia="Times New Roman" w:hAnsi="Cambria"/>
          <w:sz w:val="28"/>
          <w:szCs w:val="28"/>
        </w:rPr>
        <w:t xml:space="preserve"> in the case of a general meeting </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v.</w:t>
      </w:r>
      <w:r>
        <w:rPr>
          <w:rFonts w:ascii="Cambria" w:cs="Times New Roman" w:eastAsia="Times New Roman" w:hAnsi="Cambria"/>
          <w:sz w:val="28"/>
          <w:szCs w:val="28"/>
        </w:rPr>
        <w:tab/>
        <w:t>Direct all other officers of the Association in the performance of their duties</w:t>
      </w:r>
    </w:p>
    <w:p>
      <w:pPr>
        <w:spacing w:line="256" w:lineRule="auto"/>
        <w:jc w:val="both"/>
        <w:rPr>
          <w:rFonts w:ascii="Cambria" w:cs="Times New Roman" w:eastAsia="Times New Roman" w:hAnsi="Cambria"/>
          <w:sz w:val="28"/>
          <w:szCs w:val="28"/>
        </w:rPr>
      </w:pPr>
      <w:r>
        <w:rPr>
          <w:rFonts w:ascii="Cambria" w:cs="Times New Roman" w:eastAsia="Times New Roman" w:hAnsi="Cambria"/>
          <w:sz w:val="28"/>
          <w:szCs w:val="28"/>
        </w:rPr>
        <w:t>vi.</w:t>
      </w:r>
      <w:r>
        <w:rPr>
          <w:rFonts w:ascii="Cambria" w:cs="Times New Roman" w:eastAsia="Times New Roman" w:hAnsi="Cambria"/>
          <w:sz w:val="28"/>
          <w:szCs w:val="28"/>
        </w:rPr>
        <w:tab/>
        <w:t xml:space="preserve">Be a signatory to the Association’s Account </w:t>
      </w:r>
    </w:p>
    <w:p>
      <w:pPr>
        <w:spacing w:line="256" w:lineRule="auto"/>
        <w:jc w:val="both"/>
        <w:rPr>
          <w:rFonts w:ascii="Cambria" w:cs="Times New Roman" w:eastAsia="Times New Roman" w:hAnsi="Cambria"/>
          <w:sz w:val="28"/>
          <w:szCs w:val="28"/>
        </w:rPr>
      </w:pPr>
      <w:r>
        <w:rPr>
          <w:rFonts w:ascii="Cambria" w:cs="Times New Roman" w:eastAsia="Times New Roman" w:hAnsi="Cambria"/>
          <w:sz w:val="28"/>
          <w:szCs w:val="28"/>
        </w:rPr>
        <w:t>viii.</w:t>
      </w:r>
      <w:r>
        <w:rPr>
          <w:rFonts w:ascii="Cambria" w:cs="Times New Roman" w:eastAsia="Times New Roman" w:hAnsi="Cambria"/>
          <w:sz w:val="28"/>
          <w:szCs w:val="28"/>
        </w:rPr>
        <w:tab/>
        <w:t>Have a casting vote at any meeting of the officers of the Association.</w:t>
      </w:r>
    </w:p>
    <w:p>
      <w:pPr>
        <w:spacing w:line="256" w:lineRule="auto"/>
        <w:jc w:val="both"/>
        <w:rPr>
          <w:rFonts w:ascii="Cambria" w:cs="Times New Roman" w:eastAsia="Times New Roman" w:hAnsi="Cambria"/>
          <w:b/>
          <w:bCs/>
          <w:sz w:val="28"/>
          <w:szCs w:val="28"/>
        </w:rPr>
      </w:pPr>
    </w:p>
    <w:p>
      <w:pPr>
        <w:spacing w:line="256" w:lineRule="auto"/>
        <w:jc w:val="both"/>
        <w:rPr>
          <w:rFonts w:ascii="Cambria" w:cs="Times New Roman" w:eastAsia="Times New Roman" w:hAnsi="Cambria"/>
          <w:b/>
          <w:bCs/>
          <w:sz w:val="28"/>
          <w:szCs w:val="28"/>
        </w:rPr>
      </w:pPr>
      <w:r>
        <w:rPr>
          <w:rFonts w:ascii="Cambria" w:cs="Times New Roman" w:eastAsia="Times New Roman" w:hAnsi="Cambria"/>
          <w:b/>
          <w:bCs/>
          <w:sz w:val="28"/>
          <w:szCs w:val="28"/>
        </w:rPr>
        <w:t>2.</w:t>
      </w:r>
      <w:r>
        <w:rPr>
          <w:rFonts w:ascii="Cambria" w:cs="Times New Roman" w:eastAsia="Times New Roman" w:hAnsi="Cambria"/>
          <w:b/>
          <w:bCs/>
          <w:sz w:val="28"/>
          <w:szCs w:val="28"/>
        </w:rPr>
        <w:tab/>
        <w:t>The Vice President:</w:t>
      </w:r>
    </w:p>
    <w:p>
      <w:pPr>
        <w:spacing w:line="256" w:lineRule="auto"/>
        <w:ind w:left="1440" w:hanging="720"/>
        <w:jc w:val="both"/>
        <w:rPr>
          <w:rFonts w:ascii="Cambria" w:cs="Times New Roman" w:eastAsia="Times New Roman" w:hAnsi="Cambria"/>
          <w:sz w:val="28"/>
          <w:szCs w:val="28"/>
        </w:rPr>
      </w:pPr>
      <w:r>
        <w:rPr>
          <w:rFonts w:ascii="Cambria" w:cs="Times New Roman" w:eastAsia="Times New Roman" w:hAnsi="Cambria"/>
          <w:sz w:val="28"/>
          <w:szCs w:val="28"/>
        </w:rPr>
        <w:t>i.</w:t>
      </w:r>
      <w:r>
        <w:rPr>
          <w:rFonts w:ascii="Cambria" w:cs="Times New Roman" w:eastAsia="Times New Roman" w:hAnsi="Cambria"/>
          <w:sz w:val="28"/>
          <w:szCs w:val="28"/>
        </w:rPr>
        <w:tab/>
        <w:t>The Vice President shall in the absence of the president, preside at all meetings in which the meetings at which the president is legally entitled to preside.</w:t>
      </w:r>
    </w:p>
    <w:p>
      <w:pPr>
        <w:numPr>
          <w:ilvl w:val="0"/>
          <w:numId w:val="5"/>
        </w:numPr>
        <w:spacing w:line="256" w:lineRule="auto"/>
        <w:contextualSpacing w:val="on"/>
        <w:jc w:val="both"/>
        <w:rPr>
          <w:rFonts w:ascii="Cambria" w:cs="Times New Roman" w:eastAsia="Times New Roman" w:hAnsi="Cambria"/>
          <w:sz w:val="28"/>
          <w:szCs w:val="28"/>
        </w:rPr>
      </w:pPr>
      <w:r>
        <w:rPr>
          <w:rFonts w:ascii="Cambria" w:cs="Times New Roman" w:eastAsia="Times New Roman" w:hAnsi="Cambria"/>
          <w:sz w:val="28"/>
          <w:szCs w:val="28"/>
        </w:rPr>
        <w:t>The vice president shall perform all other duties which the President</w:t>
      </w:r>
      <w:r>
        <w:rPr>
          <w:rFonts w:ascii="Cambria" w:cs="Times New Roman" w:eastAsia="Times New Roman" w:hAnsi="Cambria"/>
          <w:sz w:val="28"/>
          <w:szCs w:val="28"/>
        </w:rPr>
        <w:t>,</w:t>
      </w:r>
      <w:r>
        <w:rPr>
          <w:rFonts w:ascii="Cambria" w:cs="Times New Roman" w:eastAsia="Times New Roman" w:hAnsi="Cambria"/>
          <w:sz w:val="28"/>
          <w:szCs w:val="28"/>
        </w:rPr>
        <w:t xml:space="preserve"> the Executive Council, or general assembly may assign to him/her.</w:t>
      </w:r>
    </w:p>
    <w:p>
      <w:pPr>
        <w:spacing w:line="256" w:lineRule="auto"/>
        <w:ind w:left="1440"/>
        <w:contextualSpacing w:val="on"/>
        <w:jc w:val="both"/>
        <w:rPr>
          <w:rFonts w:ascii="Cambria" w:cs="Times New Roman" w:eastAsia="Times New Roman" w:hAnsi="Cambria"/>
          <w:sz w:val="28"/>
          <w:szCs w:val="28"/>
        </w:rPr>
      </w:pPr>
    </w:p>
    <w:p>
      <w:pPr>
        <w:spacing w:line="256" w:lineRule="auto"/>
        <w:jc w:val="both"/>
        <w:rPr>
          <w:rFonts w:ascii="Cambria" w:cs="Times New Roman" w:eastAsia="Times New Roman" w:hAnsi="Cambria"/>
          <w:b/>
          <w:bCs/>
          <w:sz w:val="28"/>
          <w:szCs w:val="28"/>
        </w:rPr>
      </w:pPr>
      <w:r>
        <w:rPr>
          <w:rFonts w:ascii="Cambria" w:cs="Times New Roman" w:eastAsia="Times New Roman" w:hAnsi="Cambria"/>
          <w:b/>
          <w:bCs/>
          <w:sz w:val="28"/>
          <w:szCs w:val="28"/>
        </w:rPr>
        <w:t>3.</w:t>
      </w:r>
      <w:r>
        <w:rPr>
          <w:rFonts w:ascii="Cambria" w:cs="Times New Roman" w:eastAsia="Times New Roman" w:hAnsi="Cambria"/>
          <w:b/>
          <w:bCs/>
          <w:sz w:val="28"/>
          <w:szCs w:val="28"/>
        </w:rPr>
        <w:tab/>
        <w:t>The General Secretary:</w:t>
      </w:r>
    </w:p>
    <w:p>
      <w:pPr>
        <w:spacing w:line="256" w:lineRule="auto"/>
        <w:ind w:left="720"/>
        <w:jc w:val="both"/>
        <w:rPr>
          <w:rFonts w:ascii="Cambria" w:cs="Times New Roman" w:eastAsia="Times New Roman" w:hAnsi="Cambria"/>
          <w:sz w:val="28"/>
          <w:szCs w:val="28"/>
        </w:rPr>
      </w:pPr>
      <w:r>
        <w:rPr>
          <w:rFonts w:ascii="Cambria" w:cs="Times New Roman" w:eastAsia="Times New Roman" w:hAnsi="Cambria"/>
          <w:sz w:val="28"/>
          <w:szCs w:val="28"/>
        </w:rPr>
        <w:t>The general secretary shall perform all the duties ordinarily performed by a holder of that office including but not limited to the power to:</w:t>
      </w:r>
    </w:p>
    <w:p>
      <w:pPr>
        <w:spacing w:line="256" w:lineRule="auto"/>
        <w:ind w:left="1440" w:hanging="720"/>
        <w:jc w:val="both"/>
        <w:rPr>
          <w:rFonts w:ascii="Cambria" w:cs="Times New Roman" w:eastAsia="Times New Roman" w:hAnsi="Cambria"/>
          <w:sz w:val="28"/>
          <w:szCs w:val="28"/>
        </w:rPr>
      </w:pPr>
      <w:r>
        <w:rPr>
          <w:rFonts w:ascii="Cambria" w:cs="Times New Roman" w:eastAsia="Times New Roman" w:hAnsi="Cambria"/>
          <w:sz w:val="28"/>
          <w:szCs w:val="28"/>
        </w:rPr>
        <w:t>i.</w:t>
      </w:r>
      <w:r>
        <w:rPr>
          <w:rFonts w:ascii="Cambria" w:cs="Times New Roman" w:eastAsia="Times New Roman" w:hAnsi="Cambria"/>
          <w:sz w:val="28"/>
          <w:szCs w:val="28"/>
        </w:rPr>
        <w:tab/>
        <w:t xml:space="preserve">Summon meetings of the Association on the directive of the President and where applicable on the receipt of a formal request of at least 3 officers in the case of a meeting of the officers, or in </w:t>
      </w:r>
      <w:r>
        <w:rPr>
          <w:rFonts w:ascii="Cambria" w:cs="Times New Roman" w:eastAsia="Times New Roman" w:hAnsi="Cambria"/>
          <w:sz w:val="28"/>
          <w:szCs w:val="28"/>
        </w:rPr>
        <w:t xml:space="preserve">the case of an annual general meeting, on the receipt of a request signed by at least ten (10) </w:t>
      </w:r>
      <w:r>
        <w:rPr>
          <w:rFonts w:ascii="Cambria" w:cs="Times New Roman" w:eastAsia="Times New Roman" w:hAnsi="Cambria"/>
          <w:sz w:val="28"/>
          <w:szCs w:val="28"/>
        </w:rPr>
        <w:t xml:space="preserve">financial </w:t>
      </w:r>
      <w:r>
        <w:rPr>
          <w:rFonts w:ascii="Cambria" w:cs="Times New Roman" w:eastAsia="Times New Roman" w:hAnsi="Cambria"/>
          <w:sz w:val="28"/>
          <w:szCs w:val="28"/>
        </w:rPr>
        <w:t>members of the Association.</w:t>
      </w:r>
    </w:p>
    <w:p>
      <w:pPr>
        <w:numPr>
          <w:ilvl w:val="0"/>
          <w:numId w:val="6"/>
        </w:numPr>
        <w:spacing w:line="256" w:lineRule="auto"/>
        <w:contextualSpacing w:val="on"/>
        <w:jc w:val="both"/>
        <w:rPr>
          <w:rFonts w:ascii="Cambria" w:cs="Times New Roman" w:eastAsia="Times New Roman" w:hAnsi="Cambria"/>
          <w:sz w:val="28"/>
          <w:szCs w:val="28"/>
        </w:rPr>
      </w:pPr>
      <w:r>
        <w:rPr>
          <w:rFonts w:ascii="Cambria" w:cs="Times New Roman" w:eastAsia="Times New Roman" w:hAnsi="Cambria"/>
          <w:sz w:val="28"/>
          <w:szCs w:val="28"/>
        </w:rPr>
        <w:t>To record and keep minutes of all meetings</w:t>
      </w:r>
      <w:r>
        <w:rPr>
          <w:rFonts w:ascii="Cambria" w:cs="Times New Roman" w:eastAsia="Times New Roman" w:hAnsi="Cambria"/>
          <w:sz w:val="28"/>
          <w:szCs w:val="28"/>
        </w:rPr>
        <w:t xml:space="preserve"> and the Seal and other records belonging to the Association</w:t>
      </w:r>
      <w:r>
        <w:rPr>
          <w:rFonts w:ascii="Cambria" w:cs="Times New Roman" w:eastAsia="Times New Roman" w:hAnsi="Cambria"/>
          <w:sz w:val="28"/>
          <w:szCs w:val="28"/>
        </w:rPr>
        <w:t>.</w:t>
      </w:r>
    </w:p>
    <w:p>
      <w:pPr>
        <w:spacing w:line="256" w:lineRule="auto"/>
        <w:ind w:left="1440"/>
        <w:contextualSpacing w:val="on"/>
        <w:jc w:val="both"/>
        <w:rPr>
          <w:rFonts w:ascii="Cambria" w:cs="Times New Roman" w:eastAsia="Times New Roman" w:hAnsi="Cambria"/>
          <w:sz w:val="28"/>
          <w:szCs w:val="28"/>
        </w:rPr>
      </w:pPr>
    </w:p>
    <w:p>
      <w:pPr>
        <w:numPr>
          <w:ilvl w:val="0"/>
          <w:numId w:val="6"/>
        </w:numPr>
        <w:spacing w:line="256" w:lineRule="auto"/>
        <w:contextualSpacing w:val="on"/>
        <w:jc w:val="both"/>
        <w:rPr>
          <w:rFonts w:ascii="Cambria" w:cs="Times New Roman" w:eastAsia="Times New Roman" w:hAnsi="Cambria"/>
          <w:sz w:val="28"/>
          <w:szCs w:val="28"/>
        </w:rPr>
      </w:pPr>
      <w:r>
        <w:rPr>
          <w:rFonts w:ascii="Cambria" w:cs="Times New Roman" w:eastAsia="Times New Roman" w:hAnsi="Cambria"/>
          <w:sz w:val="28"/>
          <w:szCs w:val="28"/>
        </w:rPr>
        <w:t>To write and dispatch circulars/notices of meetings, letters,</w:t>
      </w:r>
      <w:r>
        <w:rPr>
          <w:rFonts w:ascii="Cambria" w:cs="Times New Roman" w:eastAsia="Times New Roman" w:hAnsi="Cambria"/>
          <w:sz w:val="28"/>
          <w:szCs w:val="28"/>
        </w:rPr>
        <w:t xml:space="preserve"> and other correspondence of the Association or the Executive Council and disseminate all information from the Alma Mater</w:t>
      </w:r>
      <w:r>
        <w:rPr>
          <w:rFonts w:ascii="Cambria" w:cs="Times New Roman" w:eastAsia="Times New Roman" w:hAnsi="Cambria"/>
          <w:sz w:val="28"/>
          <w:szCs w:val="28"/>
        </w:rPr>
        <w:t xml:space="preserve"> through traditional, social, </w:t>
      </w:r>
      <w:r>
        <w:rPr>
          <w:rFonts w:ascii="Cambria" w:cs="Times New Roman" w:eastAsia="Times New Roman" w:hAnsi="Cambria"/>
          <w:sz w:val="28"/>
          <w:szCs w:val="28"/>
        </w:rPr>
        <w:t>and other forms of media</w:t>
      </w:r>
      <w:r>
        <w:rPr>
          <w:rFonts w:ascii="Cambria" w:cs="Times New Roman" w:eastAsia="Times New Roman" w:hAnsi="Cambria"/>
          <w:sz w:val="28"/>
          <w:szCs w:val="28"/>
        </w:rPr>
        <w:t>.</w:t>
      </w:r>
    </w:p>
    <w:p>
      <w:pPr>
        <w:spacing w:line="256" w:lineRule="auto"/>
        <w:ind w:left="720"/>
        <w:contextualSpacing w:val="on"/>
        <w:rPr>
          <w:rFonts w:ascii="Cambria" w:cs="Times New Roman" w:eastAsia="Times New Roman" w:hAnsi="Cambria"/>
          <w:sz w:val="28"/>
          <w:szCs w:val="28"/>
        </w:rPr>
      </w:pPr>
    </w:p>
    <w:p>
      <w:pPr>
        <w:numPr>
          <w:ilvl w:val="0"/>
          <w:numId w:val="6"/>
        </w:numPr>
        <w:spacing w:line="256" w:lineRule="auto"/>
        <w:contextualSpacing w:val="on"/>
        <w:jc w:val="both"/>
        <w:rPr>
          <w:rFonts w:ascii="Cambria" w:cs="Times New Roman" w:eastAsia="Times New Roman" w:hAnsi="Cambria"/>
          <w:sz w:val="28"/>
          <w:szCs w:val="28"/>
        </w:rPr>
      </w:pPr>
      <w:r>
        <w:rPr>
          <w:rFonts w:ascii="Cambria" w:cs="Times New Roman" w:eastAsia="Times New Roman" w:hAnsi="Cambria"/>
          <w:sz w:val="28"/>
          <w:szCs w:val="28"/>
        </w:rPr>
        <w:t>To keep an up-to-date list of the members of the Association</w:t>
      </w:r>
      <w:r>
        <w:rPr>
          <w:rFonts w:ascii="Cambria" w:cs="Times New Roman" w:eastAsia="Times New Roman" w:hAnsi="Cambria"/>
          <w:sz w:val="28"/>
          <w:szCs w:val="28"/>
        </w:rPr>
        <w:t>.</w:t>
      </w:r>
    </w:p>
    <w:p>
      <w:pPr>
        <w:spacing w:line="256" w:lineRule="auto"/>
        <w:ind w:left="720"/>
        <w:contextualSpacing w:val="on"/>
        <w:rPr>
          <w:rFonts w:ascii="Cambria" w:cs="Times New Roman" w:eastAsia="Times New Roman" w:hAnsi="Cambria"/>
          <w:sz w:val="28"/>
          <w:szCs w:val="28"/>
        </w:rPr>
      </w:pPr>
    </w:p>
    <w:p>
      <w:pPr>
        <w:numPr>
          <w:ilvl w:val="0"/>
          <w:numId w:val="6"/>
        </w:numPr>
        <w:spacing w:line="256" w:lineRule="auto"/>
        <w:contextualSpacing w:val="on"/>
        <w:jc w:val="both"/>
        <w:rPr>
          <w:rFonts w:ascii="Cambria" w:cs="Times New Roman" w:eastAsia="Times New Roman" w:hAnsi="Cambria"/>
          <w:sz w:val="28"/>
          <w:szCs w:val="28"/>
        </w:rPr>
      </w:pPr>
      <w:r>
        <w:rPr>
          <w:rFonts w:ascii="Cambria" w:cs="Times New Roman" w:eastAsia="Times New Roman" w:hAnsi="Cambria"/>
          <w:sz w:val="28"/>
          <w:szCs w:val="28"/>
        </w:rPr>
        <w:t xml:space="preserve">To perform all other duties as may be assigned to him by the President, Executive Council or the General Assembly. </w:t>
      </w:r>
    </w:p>
    <w:p>
      <w:pPr>
        <w:numPr>
          <w:ilvl w:val="0"/>
          <w:numId w:val="6"/>
        </w:numPr>
        <w:spacing w:line="256" w:lineRule="auto"/>
        <w:contextualSpacing w:val="on"/>
        <w:jc w:val="both"/>
        <w:rPr>
          <w:rFonts w:ascii="Cambria" w:cs="Times New Roman" w:eastAsia="Times New Roman" w:hAnsi="Cambria"/>
          <w:sz w:val="28"/>
          <w:szCs w:val="28"/>
        </w:rPr>
      </w:pPr>
      <w:r>
        <w:rPr>
          <w:rFonts w:ascii="Cambria" w:cs="Times New Roman" w:eastAsia="Times New Roman" w:hAnsi="Cambria"/>
          <w:sz w:val="28"/>
          <w:szCs w:val="28"/>
        </w:rPr>
        <w:t>To be responsible for the general administration of the Association’s Secretariat</w:t>
      </w:r>
    </w:p>
    <w:p>
      <w:pPr>
        <w:spacing w:line="256" w:lineRule="auto"/>
        <w:ind w:left="720"/>
        <w:contextualSpacing w:val="on"/>
        <w:rPr>
          <w:rFonts w:ascii="Cambria" w:cs="Times New Roman" w:eastAsia="Times New Roman" w:hAnsi="Cambria"/>
          <w:sz w:val="28"/>
          <w:szCs w:val="28"/>
        </w:rPr>
      </w:pPr>
    </w:p>
    <w:p>
      <w:pPr>
        <w:numPr>
          <w:ilvl w:val="0"/>
          <w:numId w:val="6"/>
        </w:numPr>
        <w:spacing w:line="256" w:lineRule="auto"/>
        <w:contextualSpacing w:val="on"/>
        <w:jc w:val="both"/>
        <w:rPr>
          <w:rFonts w:ascii="Cambria" w:cs="Times New Roman" w:eastAsia="Times New Roman" w:hAnsi="Cambria"/>
          <w:sz w:val="28"/>
          <w:szCs w:val="28"/>
        </w:rPr>
      </w:pPr>
      <w:r>
        <w:rPr>
          <w:rFonts w:ascii="Cambria" w:cs="Times New Roman" w:eastAsia="Times New Roman" w:hAnsi="Cambria"/>
          <w:sz w:val="28"/>
          <w:szCs w:val="28"/>
        </w:rPr>
        <w:t>To submit a general report of the activities of the Association at the annual General Meeting.</w:t>
      </w:r>
    </w:p>
    <w:p>
      <w:pPr>
        <w:spacing w:line="256" w:lineRule="auto"/>
        <w:ind w:left="720"/>
        <w:contextualSpacing w:val="on"/>
        <w:rPr>
          <w:rFonts w:ascii="Cambria" w:cs="Times New Roman" w:eastAsia="Times New Roman" w:hAnsi="Cambria"/>
          <w:sz w:val="28"/>
          <w:szCs w:val="28"/>
        </w:rPr>
      </w:pPr>
    </w:p>
    <w:p>
      <w:pPr>
        <w:numPr>
          <w:ilvl w:val="0"/>
          <w:numId w:val="6"/>
        </w:numPr>
        <w:spacing w:line="256" w:lineRule="auto"/>
        <w:contextualSpacing w:val="on"/>
        <w:jc w:val="both"/>
        <w:rPr>
          <w:rFonts w:ascii="Cambria" w:cs="Times New Roman" w:eastAsia="Times New Roman" w:hAnsi="Cambria"/>
          <w:sz w:val="28"/>
          <w:szCs w:val="28"/>
        </w:rPr>
      </w:pPr>
      <w:r>
        <w:rPr>
          <w:rFonts w:ascii="Cambria" w:cs="Times New Roman" w:eastAsia="Times New Roman" w:hAnsi="Cambria"/>
          <w:sz w:val="28"/>
          <w:szCs w:val="28"/>
        </w:rPr>
        <w:t xml:space="preserve">To perform such other duties as may be </w:t>
      </w:r>
      <w:r>
        <w:rPr>
          <w:rFonts w:ascii="Cambria" w:cs="Times New Roman" w:eastAsia="Times New Roman" w:hAnsi="Cambria"/>
          <w:sz w:val="28"/>
          <w:szCs w:val="28"/>
        </w:rPr>
        <w:t xml:space="preserve">assigned to him by the </w:t>
      </w:r>
      <w:r>
        <w:rPr>
          <w:rFonts w:ascii="Cambria" w:cs="Times New Roman" w:eastAsia="Times New Roman" w:hAnsi="Cambria"/>
          <w:sz w:val="28"/>
          <w:szCs w:val="28"/>
        </w:rPr>
        <w:t>President.</w:t>
      </w:r>
    </w:p>
    <w:p>
      <w:pPr>
        <w:spacing w:line="256" w:lineRule="auto"/>
        <w:ind w:left="720"/>
        <w:contextualSpacing w:val="on"/>
        <w:rPr>
          <w:rFonts w:ascii="Cambria" w:cs="Times New Roman" w:eastAsia="Times New Roman" w:hAnsi="Cambria"/>
          <w:sz w:val="28"/>
          <w:szCs w:val="28"/>
        </w:rPr>
      </w:pPr>
    </w:p>
    <w:p>
      <w:pPr>
        <w:numPr>
          <w:ilvl w:val="0"/>
          <w:numId w:val="6"/>
        </w:numPr>
        <w:spacing w:line="256" w:lineRule="auto"/>
        <w:contextualSpacing w:val="on"/>
        <w:jc w:val="both"/>
        <w:rPr>
          <w:rFonts w:ascii="Cambria" w:cs="Times New Roman" w:eastAsia="Times New Roman" w:hAnsi="Cambria"/>
          <w:sz w:val="28"/>
          <w:szCs w:val="28"/>
        </w:rPr>
      </w:pPr>
      <w:r>
        <w:rPr>
          <w:rFonts w:ascii="Cambria" w:cs="Times New Roman" w:eastAsia="Times New Roman" w:hAnsi="Cambria"/>
          <w:sz w:val="28"/>
          <w:szCs w:val="28"/>
        </w:rPr>
        <w:t>S</w:t>
      </w:r>
      <w:r>
        <w:rPr>
          <w:rFonts w:ascii="Cambria" w:cs="Times New Roman" w:eastAsia="Times New Roman" w:hAnsi="Cambria"/>
          <w:sz w:val="28"/>
          <w:szCs w:val="28"/>
        </w:rPr>
        <w:t>hall be a signatory to the Association</w:t>
      </w:r>
      <w:r>
        <w:rPr>
          <w:rFonts w:ascii="Cambria" w:cs="Times New Roman" w:eastAsia="Times New Roman" w:hAnsi="Cambria"/>
          <w:sz w:val="28"/>
          <w:szCs w:val="28"/>
        </w:rPr>
        <w:t>’s</w:t>
      </w:r>
      <w:r>
        <w:rPr>
          <w:rFonts w:ascii="Cambria" w:cs="Times New Roman" w:eastAsia="Times New Roman" w:hAnsi="Cambria"/>
          <w:sz w:val="28"/>
          <w:szCs w:val="28"/>
        </w:rPr>
        <w:t xml:space="preserve"> Account.</w:t>
      </w:r>
    </w:p>
    <w:p>
      <w:pPr>
        <w:spacing w:line="256" w:lineRule="auto"/>
        <w:jc w:val="both"/>
        <w:rPr>
          <w:rFonts w:ascii="Cambria" w:cs="Times New Roman" w:eastAsia="Times New Roman" w:hAnsi="Cambria"/>
          <w:b/>
          <w:bCs/>
          <w:sz w:val="28"/>
          <w:szCs w:val="28"/>
        </w:rPr>
      </w:pPr>
    </w:p>
    <w:p>
      <w:pPr>
        <w:spacing w:line="256" w:lineRule="auto"/>
        <w:jc w:val="both"/>
        <w:rPr>
          <w:rFonts w:ascii="Cambria" w:cs="Times New Roman" w:eastAsia="Times New Roman" w:hAnsi="Cambria"/>
          <w:b/>
          <w:bCs/>
          <w:sz w:val="28"/>
          <w:szCs w:val="28"/>
        </w:rPr>
      </w:pPr>
      <w:r>
        <w:rPr>
          <w:rFonts w:ascii="Cambria" w:cs="Times New Roman" w:eastAsia="Times New Roman" w:hAnsi="Cambria"/>
          <w:b/>
          <w:bCs/>
          <w:sz w:val="28"/>
          <w:szCs w:val="28"/>
        </w:rPr>
        <w:t>4.</w:t>
      </w:r>
      <w:r>
        <w:rPr>
          <w:rFonts w:ascii="Cambria" w:cs="Times New Roman" w:eastAsia="Times New Roman" w:hAnsi="Cambria"/>
          <w:b/>
          <w:bCs/>
          <w:sz w:val="28"/>
          <w:szCs w:val="28"/>
        </w:rPr>
        <w:tab/>
        <w:t>ASSISTANT GENERAL SECRETARY</w:t>
      </w:r>
      <w:r>
        <w:rPr>
          <w:rFonts w:ascii="Cambria" w:cs="Times New Roman" w:eastAsia="Times New Roman" w:hAnsi="Cambria"/>
          <w:b/>
          <w:bCs/>
          <w:sz w:val="28"/>
          <w:szCs w:val="28"/>
        </w:rPr>
        <w:t>:</w:t>
      </w:r>
    </w:p>
    <w:p>
      <w:pPr>
        <w:spacing w:line="256" w:lineRule="auto"/>
        <w:ind w:left="1440" w:hanging="720"/>
        <w:jc w:val="both"/>
        <w:rPr>
          <w:rFonts w:ascii="Cambria" w:cs="Times New Roman" w:eastAsia="Times New Roman" w:hAnsi="Cambria"/>
          <w:sz w:val="28"/>
          <w:szCs w:val="28"/>
        </w:rPr>
      </w:pPr>
      <w:r>
        <w:rPr>
          <w:rFonts w:ascii="Cambria" w:cs="Times New Roman" w:eastAsia="Times New Roman" w:hAnsi="Cambria"/>
          <w:sz w:val="28"/>
          <w:szCs w:val="28"/>
        </w:rPr>
        <w:t>i.</w:t>
      </w:r>
      <w:r>
        <w:rPr>
          <w:rFonts w:ascii="Cambria" w:cs="Times New Roman" w:eastAsia="Times New Roman" w:hAnsi="Cambria"/>
          <w:sz w:val="28"/>
          <w:szCs w:val="28"/>
        </w:rPr>
        <w:tab/>
      </w:r>
      <w:r>
        <w:rPr>
          <w:rFonts w:ascii="Cambria" w:cs="Times New Roman" w:eastAsia="Times New Roman" w:hAnsi="Cambria"/>
          <w:sz w:val="28"/>
          <w:szCs w:val="28"/>
        </w:rPr>
        <w:t xml:space="preserve">There shall be an Assistant </w:t>
      </w:r>
      <w:r>
        <w:rPr>
          <w:rFonts w:ascii="Cambria" w:cs="Times New Roman" w:eastAsia="Times New Roman" w:hAnsi="Cambria"/>
          <w:sz w:val="28"/>
          <w:szCs w:val="28"/>
        </w:rPr>
        <w:t xml:space="preserve">General </w:t>
      </w:r>
      <w:r>
        <w:rPr>
          <w:rFonts w:ascii="Cambria" w:cs="Times New Roman" w:eastAsia="Times New Roman" w:hAnsi="Cambria"/>
          <w:sz w:val="28"/>
          <w:szCs w:val="28"/>
        </w:rPr>
        <w:t>Secretary to be elected by the Association at the Annual General Meeting.</w:t>
      </w:r>
    </w:p>
    <w:p>
      <w:pPr>
        <w:spacing w:line="256" w:lineRule="auto"/>
        <w:ind w:left="1440" w:hanging="720"/>
        <w:jc w:val="both"/>
        <w:rPr>
          <w:rFonts w:ascii="Cambria" w:cs="Times New Roman" w:eastAsia="Times New Roman" w:hAnsi="Cambria"/>
          <w:sz w:val="28"/>
          <w:szCs w:val="28"/>
        </w:rPr>
      </w:pPr>
      <w:r>
        <w:rPr>
          <w:rFonts w:ascii="Cambria" w:cs="Times New Roman" w:eastAsia="Times New Roman" w:hAnsi="Cambria"/>
          <w:sz w:val="28"/>
          <w:szCs w:val="28"/>
        </w:rPr>
        <w:t>ii.</w:t>
      </w:r>
      <w:r>
        <w:rPr>
          <w:rFonts w:ascii="Cambria" w:cs="Times New Roman" w:eastAsia="Times New Roman" w:hAnsi="Cambria"/>
          <w:sz w:val="28"/>
          <w:szCs w:val="28"/>
        </w:rPr>
        <w:tab/>
      </w:r>
      <w:r>
        <w:rPr>
          <w:rFonts w:ascii="Cambria" w:cs="Times New Roman" w:eastAsia="Times New Roman" w:hAnsi="Cambria"/>
          <w:sz w:val="28"/>
          <w:szCs w:val="28"/>
        </w:rPr>
        <w:t>The Assistant General Secretary shall perform the</w:t>
      </w:r>
      <w:r>
        <w:rPr>
          <w:rFonts w:ascii="Cambria" w:cs="Times New Roman" w:eastAsia="Times New Roman" w:hAnsi="Cambria"/>
          <w:sz w:val="28"/>
          <w:szCs w:val="28"/>
        </w:rPr>
        <w:t xml:space="preserve"> secretarial duties mentioned earlier and shall </w:t>
      </w:r>
      <w:r>
        <w:rPr>
          <w:rFonts w:ascii="Cambria" w:cs="Times New Roman" w:eastAsia="Times New Roman" w:hAnsi="Cambria"/>
          <w:sz w:val="28"/>
          <w:szCs w:val="28"/>
        </w:rPr>
        <w:t xml:space="preserve">act </w:t>
      </w:r>
      <w:r>
        <w:rPr>
          <w:rFonts w:ascii="Cambria" w:cs="Times New Roman" w:eastAsia="Times New Roman" w:hAnsi="Cambria"/>
          <w:sz w:val="28"/>
          <w:szCs w:val="28"/>
        </w:rPr>
        <w:t xml:space="preserve">in the absence of the General Secretary </w:t>
      </w:r>
      <w:r>
        <w:rPr>
          <w:rFonts w:ascii="Cambria" w:cs="Times New Roman" w:eastAsia="Times New Roman" w:hAnsi="Cambria"/>
          <w:sz w:val="28"/>
          <w:szCs w:val="28"/>
        </w:rPr>
        <w:t>in</w:t>
      </w:r>
      <w:r>
        <w:rPr>
          <w:rFonts w:ascii="Cambria" w:cs="Times New Roman" w:eastAsia="Times New Roman" w:hAnsi="Cambria"/>
          <w:sz w:val="28"/>
          <w:szCs w:val="28"/>
        </w:rPr>
        <w:t xml:space="preserve"> any meeting of the Association.</w:t>
      </w:r>
    </w:p>
    <w:p>
      <w:pPr>
        <w:spacing w:line="256" w:lineRule="auto"/>
        <w:ind w:left="1440" w:hanging="720"/>
        <w:jc w:val="both"/>
        <w:rPr>
          <w:rFonts w:ascii="Cambria" w:cs="Times New Roman" w:eastAsia="Times New Roman" w:hAnsi="Cambria"/>
          <w:sz w:val="28"/>
          <w:szCs w:val="28"/>
        </w:rPr>
      </w:pPr>
      <w:r>
        <w:rPr>
          <w:rFonts w:ascii="Cambria" w:cs="Times New Roman" w:eastAsia="Times New Roman" w:hAnsi="Cambria"/>
          <w:sz w:val="28"/>
          <w:szCs w:val="28"/>
        </w:rPr>
        <w:t>Iii.</w:t>
        <w:tab/>
      </w:r>
      <w:r>
        <w:rPr>
          <w:rFonts w:ascii="Cambria" w:cs="Times New Roman" w:hAnsi="Cambria"/>
          <w:color w:val="000000" w:themeColor="dk1"/>
          <w:sz w:val="28"/>
          <w:szCs w:val="28"/>
        </w:rPr>
        <w:t>Perform other duties as may be assigned to him/her from time to time by the Executive Council or the General Assembly</w:t>
      </w:r>
      <w:r>
        <w:rPr>
          <w:rFonts w:ascii="Cambria" w:cs="Times New Roman" w:hAnsi="Cambria"/>
          <w:sz w:val="28"/>
          <w:szCs w:val="28"/>
        </w:rPr>
        <w:t>.</w:t>
      </w:r>
    </w:p>
    <w:p>
      <w:pPr>
        <w:spacing w:line="256" w:lineRule="auto"/>
        <w:jc w:val="both"/>
        <w:rPr>
          <w:rFonts w:ascii="Cambria" w:cs="Times New Roman" w:eastAsia="Times New Roman" w:hAnsi="Cambria"/>
          <w:b/>
          <w:bCs/>
          <w:sz w:val="28"/>
          <w:szCs w:val="28"/>
        </w:rPr>
      </w:pPr>
    </w:p>
    <w:p>
      <w:pPr>
        <w:spacing w:line="256" w:lineRule="auto"/>
        <w:jc w:val="both"/>
        <w:rPr>
          <w:rFonts w:ascii="Cambria" w:cs="Times New Roman" w:eastAsia="Times New Roman" w:hAnsi="Cambria"/>
          <w:sz w:val="28"/>
          <w:szCs w:val="28"/>
        </w:rPr>
      </w:pPr>
      <w:r>
        <w:rPr>
          <w:rFonts w:ascii="Cambria" w:cs="Times New Roman" w:eastAsia="Times New Roman" w:hAnsi="Cambria"/>
          <w:b/>
          <w:bCs/>
          <w:sz w:val="28"/>
          <w:szCs w:val="28"/>
        </w:rPr>
        <w:t>5.</w:t>
      </w:r>
      <w:r>
        <w:rPr>
          <w:rFonts w:ascii="Cambria" w:cs="Times New Roman" w:eastAsia="Times New Roman" w:hAnsi="Cambria"/>
          <w:b/>
          <w:bCs/>
          <w:sz w:val="28"/>
          <w:szCs w:val="28"/>
        </w:rPr>
        <w:tab/>
        <w:t>TREASURER</w:t>
      </w:r>
      <w:r>
        <w:rPr>
          <w:rFonts w:ascii="Cambria" w:cs="Times New Roman" w:eastAsia="Times New Roman" w:hAnsi="Cambria"/>
          <w:sz w:val="28"/>
          <w:szCs w:val="28"/>
        </w:rPr>
        <w:t xml:space="preserve">:  </w:t>
      </w:r>
    </w:p>
    <w:p>
      <w:pPr>
        <w:spacing w:line="256" w:lineRule="auto"/>
        <w:jc w:val="both"/>
        <w:rPr>
          <w:rFonts w:ascii="Cambria" w:cs="Times New Roman" w:eastAsia="Times New Roman" w:hAnsi="Cambria"/>
          <w:sz w:val="28"/>
          <w:szCs w:val="28"/>
        </w:rPr>
      </w:pPr>
      <w:r>
        <w:rPr>
          <w:rFonts w:ascii="Cambria" w:cs="Times New Roman" w:eastAsia="Times New Roman" w:hAnsi="Cambria"/>
          <w:sz w:val="28"/>
          <w:szCs w:val="28"/>
        </w:rPr>
        <w:tab/>
        <w:t>a.</w:t>
      </w:r>
      <w:r>
        <w:rPr>
          <w:rFonts w:ascii="Cambria" w:cs="Times New Roman" w:eastAsia="Times New Roman" w:hAnsi="Cambria"/>
          <w:sz w:val="28"/>
          <w:szCs w:val="28"/>
        </w:rPr>
        <w:tab/>
        <w:t>There shall be a Treasurer of the Association</w:t>
      </w:r>
    </w:p>
    <w:p>
      <w:pPr>
        <w:spacing w:line="256" w:lineRule="auto"/>
        <w:ind w:firstLine="720"/>
        <w:jc w:val="both"/>
        <w:rPr>
          <w:rFonts w:ascii="Cambria" w:cs="Times New Roman" w:eastAsia="Times New Roman" w:hAnsi="Cambria"/>
          <w:sz w:val="28"/>
          <w:szCs w:val="28"/>
        </w:rPr>
      </w:pPr>
      <w:r>
        <w:rPr>
          <w:rFonts w:ascii="Cambria" w:cs="Times New Roman" w:eastAsia="Times New Roman" w:hAnsi="Cambria"/>
          <w:sz w:val="28"/>
          <w:szCs w:val="28"/>
        </w:rPr>
        <w:t>b.</w:t>
      </w:r>
      <w:r>
        <w:rPr>
          <w:rFonts w:ascii="Cambria" w:cs="Times New Roman" w:eastAsia="Times New Roman" w:hAnsi="Cambria"/>
          <w:sz w:val="28"/>
          <w:szCs w:val="28"/>
        </w:rPr>
        <w:tab/>
      </w:r>
      <w:r>
        <w:rPr>
          <w:rFonts w:ascii="Cambria" w:cs="Times New Roman" w:eastAsia="Times New Roman" w:hAnsi="Cambria"/>
          <w:sz w:val="28"/>
          <w:szCs w:val="28"/>
        </w:rPr>
        <w:t xml:space="preserve">The duties of </w:t>
      </w:r>
      <w:r>
        <w:rPr>
          <w:rFonts w:ascii="Cambria" w:cs="Times New Roman" w:eastAsia="Times New Roman" w:hAnsi="Cambria"/>
          <w:sz w:val="28"/>
          <w:szCs w:val="28"/>
        </w:rPr>
        <w:t xml:space="preserve">the </w:t>
      </w:r>
      <w:r>
        <w:rPr>
          <w:rFonts w:ascii="Cambria" w:cs="Times New Roman" w:eastAsia="Times New Roman" w:hAnsi="Cambria"/>
          <w:sz w:val="28"/>
          <w:szCs w:val="28"/>
        </w:rPr>
        <w:t>Treasurer shall be:</w:t>
      </w:r>
    </w:p>
    <w:p>
      <w:pPr>
        <w:spacing w:line="256" w:lineRule="auto"/>
        <w:ind w:left="1440" w:hanging="720"/>
        <w:jc w:val="both"/>
        <w:rPr>
          <w:rFonts w:ascii="Cambria" w:cs="Times New Roman" w:eastAsia="Times New Roman" w:hAnsi="Cambria"/>
          <w:sz w:val="28"/>
          <w:szCs w:val="28"/>
        </w:rPr>
      </w:pPr>
      <w:r>
        <w:rPr>
          <w:rFonts w:ascii="Cambria" w:cs="Times New Roman" w:eastAsia="Times New Roman" w:hAnsi="Cambria"/>
          <w:sz w:val="28"/>
          <w:szCs w:val="28"/>
        </w:rPr>
        <w:t>i.</w:t>
      </w:r>
      <w:r>
        <w:rPr>
          <w:rFonts w:ascii="Cambria" w:cs="Times New Roman" w:eastAsia="Times New Roman" w:hAnsi="Cambria"/>
          <w:sz w:val="28"/>
          <w:szCs w:val="28"/>
        </w:rPr>
        <w:tab/>
      </w:r>
      <w:r>
        <w:rPr>
          <w:rFonts w:ascii="Cambria" w:cs="Times New Roman" w:hAnsi="Cambria"/>
          <w:sz w:val="28"/>
          <w:szCs w:val="28"/>
        </w:rPr>
        <w:t xml:space="preserve">To receive, collect, </w:t>
      </w:r>
      <w:r>
        <w:rPr>
          <w:rFonts w:ascii="Cambria" w:cs="Times New Roman" w:hAnsi="Cambria"/>
          <w:sz w:val="28"/>
          <w:szCs w:val="28"/>
        </w:rPr>
        <w:t>and acknowledge all monies due to the Association in the form of dues, donations, levies,</w:t>
      </w:r>
      <w:r>
        <w:rPr>
          <w:rFonts w:ascii="Cambria" w:cs="Times New Roman" w:hAnsi="Cambria"/>
          <w:sz w:val="28"/>
          <w:szCs w:val="28"/>
        </w:rPr>
        <w:t xml:space="preserve"> etc.</w:t>
      </w:r>
    </w:p>
    <w:p>
      <w:pPr>
        <w:pStyle w:val="ListParagraph"/>
        <w:numPr>
          <w:ilvl w:val="0"/>
          <w:numId w:val="8"/>
        </w:numPr>
        <w:jc w:val="both"/>
        <w:rPr>
          <w:rFonts w:ascii="Cambria" w:cs="Times New Roman" w:hAnsi="Cambria"/>
          <w:sz w:val="28"/>
          <w:szCs w:val="28"/>
        </w:rPr>
      </w:pPr>
      <w:r>
        <w:rPr>
          <w:rFonts w:ascii="Cambria" w:cs="Times New Roman" w:hAnsi="Cambria"/>
          <w:sz w:val="28"/>
          <w:szCs w:val="28"/>
        </w:rPr>
        <w:t>Deposit or remit all such monies to the bankers to the Association.</w:t>
      </w:r>
    </w:p>
    <w:p>
      <w:pPr>
        <w:pStyle w:val="ListParagraph"/>
        <w:ind w:left="1440"/>
        <w:jc w:val="both"/>
        <w:rPr>
          <w:rFonts w:ascii="Cambria" w:cs="Times New Roman" w:hAnsi="Cambria"/>
          <w:sz w:val="28"/>
          <w:szCs w:val="28"/>
        </w:rPr>
      </w:pPr>
    </w:p>
    <w:p>
      <w:pPr>
        <w:pStyle w:val="ListParagraph"/>
        <w:numPr>
          <w:ilvl w:val="0"/>
          <w:numId w:val="8"/>
        </w:numPr>
        <w:jc w:val="both"/>
        <w:rPr>
          <w:rFonts w:ascii="Cambria" w:cs="Times New Roman" w:hAnsi="Cambria"/>
          <w:sz w:val="28"/>
          <w:szCs w:val="28"/>
        </w:rPr>
      </w:pPr>
      <w:r>
        <w:rPr>
          <w:rFonts w:ascii="Cambria" w:cs="Times New Roman" w:hAnsi="Cambria"/>
          <w:sz w:val="28"/>
          <w:szCs w:val="28"/>
        </w:rPr>
        <w:t>To acknowledge and account for any online financial transaction of the Association within 5 days and report the same through any social medium adopted by the Association.</w:t>
      </w:r>
    </w:p>
    <w:p>
      <w:pPr>
        <w:spacing w:line="256" w:lineRule="auto"/>
        <w:ind w:left="720"/>
        <w:contextualSpacing w:val="on"/>
        <w:rPr>
          <w:rFonts w:ascii="Cambria" w:cs="Times New Roman" w:eastAsia="Times New Roman" w:hAnsi="Cambria"/>
          <w:sz w:val="28"/>
          <w:szCs w:val="28"/>
        </w:rPr>
      </w:pPr>
    </w:p>
    <w:p>
      <w:pPr>
        <w:numPr>
          <w:ilvl w:val="0"/>
          <w:numId w:val="8"/>
        </w:numPr>
        <w:spacing w:line="256" w:lineRule="auto"/>
        <w:contextualSpacing w:val="on"/>
        <w:jc w:val="both"/>
        <w:rPr>
          <w:rFonts w:ascii="Cambria" w:cs="Times New Roman" w:eastAsia="Times New Roman" w:hAnsi="Cambria"/>
          <w:sz w:val="28"/>
          <w:szCs w:val="28"/>
        </w:rPr>
      </w:pPr>
      <w:r>
        <w:rPr>
          <w:rFonts w:ascii="Cambria" w:cs="Times New Roman" w:eastAsia="Times New Roman" w:hAnsi="Cambria"/>
          <w:sz w:val="28"/>
          <w:szCs w:val="28"/>
        </w:rPr>
        <w:t>To carry out any decision or directive of the Annual General Meeting and /or Executive Council in the matters relating to the budget or finances of the Association.</w:t>
      </w:r>
    </w:p>
    <w:p>
      <w:pPr>
        <w:spacing w:line="256" w:lineRule="auto"/>
        <w:jc w:val="both"/>
        <w:rPr>
          <w:rFonts w:ascii="Cambria" w:cs="Times New Roman" w:eastAsia="Times New Roman" w:hAnsi="Cambria"/>
          <w:sz w:val="28"/>
          <w:szCs w:val="28"/>
        </w:rPr>
      </w:pPr>
    </w:p>
    <w:p>
      <w:pPr>
        <w:numPr>
          <w:ilvl w:val="0"/>
          <w:numId w:val="8"/>
        </w:numPr>
        <w:spacing w:line="256" w:lineRule="auto"/>
        <w:contextualSpacing w:val="on"/>
        <w:jc w:val="both"/>
        <w:rPr>
          <w:rFonts w:ascii="Cambria" w:cs="Times New Roman" w:eastAsia="Times New Roman" w:hAnsi="Cambria"/>
          <w:sz w:val="28"/>
          <w:szCs w:val="28"/>
        </w:rPr>
      </w:pPr>
      <w:r>
        <w:rPr>
          <w:rFonts w:ascii="Cambria" w:cs="Times New Roman" w:eastAsia="Times New Roman" w:hAnsi="Cambria"/>
          <w:sz w:val="28"/>
          <w:szCs w:val="28"/>
        </w:rPr>
        <w:t>To prepare or cause to be prepared in conjunction with the Financial Secretary and submit for approval of the Association, an annual budget of the estimated</w:t>
      </w:r>
      <w:r>
        <w:rPr>
          <w:rFonts w:ascii="Cambria" w:cs="Times New Roman" w:eastAsia="Times New Roman" w:hAnsi="Cambria"/>
          <w:sz w:val="28"/>
          <w:szCs w:val="28"/>
        </w:rPr>
        <w:t xml:space="preserve"> revenue and expenditure of the Association for the period of 1</w:t>
      </w:r>
      <w:r>
        <w:rPr>
          <w:rFonts w:ascii="Cambria" w:cs="Times New Roman" w:eastAsia="Times New Roman" w:hAnsi="Cambria"/>
          <w:sz w:val="28"/>
          <w:szCs w:val="28"/>
          <w:vertAlign w:val="superscript"/>
        </w:rPr>
        <w:t>st</w:t>
      </w:r>
      <w:r>
        <w:rPr>
          <w:rFonts w:ascii="Cambria" w:cs="Times New Roman" w:eastAsia="Times New Roman" w:hAnsi="Cambria"/>
          <w:sz w:val="28"/>
          <w:szCs w:val="28"/>
        </w:rPr>
        <w:t xml:space="preserve"> October to 30th Septe</w:t>
      </w:r>
      <w:r>
        <w:rPr>
          <w:rFonts w:ascii="Cambria" w:cs="Times New Roman" w:eastAsia="Times New Roman" w:hAnsi="Cambria"/>
          <w:sz w:val="28"/>
          <w:szCs w:val="28"/>
        </w:rPr>
        <w:t>mber of every year.</w:t>
      </w:r>
    </w:p>
    <w:p>
      <w:pPr>
        <w:spacing w:line="256" w:lineRule="auto"/>
        <w:jc w:val="both"/>
        <w:rPr>
          <w:rFonts w:ascii="Cambria" w:cs="Times New Roman" w:eastAsia="Times New Roman" w:hAnsi="Cambria"/>
          <w:b/>
          <w:bCs/>
          <w:sz w:val="28"/>
          <w:szCs w:val="28"/>
        </w:rPr>
      </w:pPr>
    </w:p>
    <w:p>
      <w:pPr>
        <w:spacing w:line="256" w:lineRule="auto"/>
        <w:jc w:val="both"/>
        <w:rPr>
          <w:rFonts w:ascii="Cambria" w:cs="Times New Roman" w:eastAsia="Times New Roman" w:hAnsi="Cambria"/>
          <w:b/>
          <w:bCs/>
          <w:sz w:val="28"/>
          <w:szCs w:val="28"/>
        </w:rPr>
      </w:pPr>
      <w:r>
        <w:rPr>
          <w:rFonts w:ascii="Cambria" w:cs="Times New Roman" w:eastAsia="Times New Roman" w:hAnsi="Cambria"/>
          <w:b/>
          <w:bCs/>
          <w:sz w:val="28"/>
          <w:szCs w:val="28"/>
        </w:rPr>
        <w:t>6.</w:t>
      </w:r>
      <w:r>
        <w:rPr>
          <w:rFonts w:ascii="Cambria" w:cs="Times New Roman" w:eastAsia="Times New Roman" w:hAnsi="Cambria"/>
          <w:b/>
          <w:bCs/>
          <w:sz w:val="28"/>
          <w:szCs w:val="28"/>
        </w:rPr>
        <w:tab/>
        <w:t>FINANCIAL SECRETARY</w:t>
      </w:r>
    </w:p>
    <w:p>
      <w:pPr>
        <w:spacing w:line="256" w:lineRule="auto"/>
        <w:ind w:firstLine="720"/>
        <w:jc w:val="both"/>
        <w:rPr>
          <w:rFonts w:ascii="Cambria" w:cs="Times New Roman" w:eastAsia="Times New Roman" w:hAnsi="Cambria"/>
          <w:sz w:val="28"/>
          <w:szCs w:val="28"/>
        </w:rPr>
      </w:pPr>
      <w:r>
        <w:rPr>
          <w:rFonts w:ascii="Cambria" w:cs="Times New Roman" w:eastAsia="Times New Roman" w:hAnsi="Cambria"/>
          <w:sz w:val="28"/>
          <w:szCs w:val="28"/>
        </w:rPr>
        <w:t>a.</w:t>
      </w:r>
      <w:r>
        <w:rPr>
          <w:rFonts w:ascii="Cambria" w:cs="Times New Roman" w:eastAsia="Times New Roman" w:hAnsi="Cambria"/>
          <w:sz w:val="28"/>
          <w:szCs w:val="28"/>
        </w:rPr>
        <w:tab/>
        <w:t>There shall be a Financial Secretary for the Association</w:t>
      </w:r>
    </w:p>
    <w:p>
      <w:pPr>
        <w:spacing w:line="256" w:lineRule="auto"/>
        <w:ind w:firstLine="720"/>
        <w:jc w:val="both"/>
        <w:rPr>
          <w:rFonts w:ascii="Cambria" w:cs="Times New Roman" w:eastAsia="Times New Roman" w:hAnsi="Cambria"/>
          <w:sz w:val="28"/>
          <w:szCs w:val="28"/>
        </w:rPr>
      </w:pPr>
      <w:r>
        <w:rPr>
          <w:rFonts w:ascii="Cambria" w:cs="Times New Roman" w:eastAsia="Times New Roman" w:hAnsi="Cambria"/>
          <w:sz w:val="28"/>
          <w:szCs w:val="28"/>
        </w:rPr>
        <w:t>b.</w:t>
      </w:r>
      <w:r>
        <w:rPr>
          <w:rFonts w:ascii="Cambria" w:cs="Times New Roman" w:eastAsia="Times New Roman" w:hAnsi="Cambria"/>
          <w:sz w:val="28"/>
          <w:szCs w:val="28"/>
        </w:rPr>
        <w:tab/>
      </w:r>
      <w:r>
        <w:rPr>
          <w:rFonts w:ascii="Cambria" w:cs="Times New Roman" w:eastAsia="Times New Roman" w:hAnsi="Cambria"/>
          <w:sz w:val="28"/>
          <w:szCs w:val="28"/>
        </w:rPr>
        <w:t>The duties of the financial secretary shall be:</w:t>
      </w:r>
    </w:p>
    <w:p>
      <w:pPr>
        <w:spacing w:line="256" w:lineRule="auto"/>
        <w:ind w:left="1440" w:hanging="720"/>
        <w:jc w:val="both"/>
        <w:rPr>
          <w:rFonts w:ascii="Cambria" w:cs="Times New Roman" w:eastAsia="Times New Roman" w:hAnsi="Cambria"/>
          <w:sz w:val="28"/>
          <w:szCs w:val="28"/>
        </w:rPr>
      </w:pPr>
      <w:r>
        <w:rPr>
          <w:rFonts w:ascii="Cambria" w:cs="Times New Roman" w:eastAsia="Times New Roman" w:hAnsi="Cambria"/>
          <w:sz w:val="28"/>
          <w:szCs w:val="28"/>
        </w:rPr>
        <w:t>i.</w:t>
      </w:r>
      <w:r>
        <w:rPr>
          <w:rFonts w:ascii="Cambria" w:cs="Times New Roman" w:eastAsia="Times New Roman" w:hAnsi="Cambria"/>
          <w:sz w:val="28"/>
          <w:szCs w:val="28"/>
        </w:rPr>
        <w:tab/>
      </w:r>
      <w:r>
        <w:rPr>
          <w:rFonts w:ascii="Cambria" w:cs="Times New Roman" w:eastAsia="Times New Roman" w:hAnsi="Cambria"/>
          <w:sz w:val="28"/>
          <w:szCs w:val="28"/>
        </w:rPr>
        <w:t>To keep a</w:t>
      </w:r>
      <w:r>
        <w:rPr>
          <w:rFonts w:ascii="Cambria" w:cs="Times New Roman" w:eastAsia="Times New Roman" w:hAnsi="Cambria"/>
          <w:sz w:val="28"/>
          <w:szCs w:val="28"/>
        </w:rPr>
        <w:t xml:space="preserve"> record of all expenditures incurred by or on behalf of the Association.</w:t>
      </w:r>
    </w:p>
    <w:p>
      <w:pPr>
        <w:spacing w:line="256" w:lineRule="auto"/>
        <w:ind w:left="1440" w:hanging="720"/>
        <w:jc w:val="both"/>
        <w:rPr>
          <w:rFonts w:ascii="Cambria" w:cs="Times New Roman" w:eastAsia="Times New Roman" w:hAnsi="Cambria"/>
          <w:sz w:val="28"/>
          <w:szCs w:val="28"/>
        </w:rPr>
      </w:pPr>
      <w:r>
        <w:rPr>
          <w:rFonts w:ascii="Cambria" w:cs="Times New Roman" w:eastAsia="Times New Roman" w:hAnsi="Cambria"/>
          <w:sz w:val="28"/>
          <w:szCs w:val="28"/>
        </w:rPr>
        <w:t>ii.</w:t>
      </w:r>
      <w:r>
        <w:rPr>
          <w:rFonts w:ascii="Cambria" w:cs="Times New Roman" w:eastAsia="Times New Roman" w:hAnsi="Cambria"/>
          <w:sz w:val="28"/>
          <w:szCs w:val="28"/>
        </w:rPr>
        <w:tab/>
      </w:r>
      <w:r>
        <w:rPr>
          <w:rFonts w:ascii="Cambria" w:cs="Times New Roman" w:eastAsia="Times New Roman" w:hAnsi="Cambria"/>
          <w:sz w:val="28"/>
          <w:szCs w:val="28"/>
        </w:rPr>
        <w:t>To prepare, circulate, and publish at quarterly meeting or upon request by the President or General Assembly, the financial position of the Association.</w:t>
      </w:r>
    </w:p>
    <w:p>
      <w:pPr>
        <w:pStyle w:val="ListParagraph"/>
        <w:ind w:left="1440"/>
        <w:jc w:val="both"/>
        <w:rPr>
          <w:rFonts w:ascii="Cambria" w:cs="Times New Roman" w:hAnsi="Cambria"/>
          <w:sz w:val="28"/>
          <w:szCs w:val="28"/>
        </w:rPr>
      </w:pPr>
    </w:p>
    <w:p>
      <w:pPr>
        <w:pStyle w:val="ListParagraph"/>
        <w:numPr>
          <w:ilvl w:val="0"/>
          <w:numId w:val="5"/>
        </w:numPr>
        <w:jc w:val="both"/>
        <w:rPr>
          <w:rFonts w:ascii="Cambria" w:cs="Times New Roman" w:hAnsi="Cambria"/>
          <w:sz w:val="28"/>
          <w:szCs w:val="28"/>
        </w:rPr>
      </w:pPr>
      <w:r>
        <w:rPr>
          <w:rFonts w:ascii="Cambria" w:cs="Times New Roman" w:hAnsi="Cambria"/>
          <w:sz w:val="28"/>
          <w:szCs w:val="28"/>
        </w:rPr>
        <w:t>Publish the names/particulars of financial members of the Association from time to time.</w:t>
      </w:r>
    </w:p>
    <w:p>
      <w:pPr>
        <w:pStyle w:val="ListParagraph"/>
        <w:rPr>
          <w:rFonts w:ascii="Cambria" w:cs="Times New Roman" w:hAnsi="Cambria"/>
          <w:sz w:val="28"/>
          <w:szCs w:val="28"/>
        </w:rPr>
      </w:pPr>
    </w:p>
    <w:p>
      <w:pPr>
        <w:pStyle w:val="ListParagraph"/>
        <w:numPr>
          <w:ilvl w:val="0"/>
          <w:numId w:val="5"/>
        </w:numPr>
        <w:jc w:val="both"/>
        <w:rPr>
          <w:rFonts w:ascii="Cambria" w:cs="Times New Roman" w:hAnsi="Cambria"/>
          <w:sz w:val="28"/>
          <w:szCs w:val="28"/>
        </w:rPr>
      </w:pPr>
      <w:r>
        <w:rPr>
          <w:rFonts w:ascii="Cambria" w:cs="Times New Roman" w:hAnsi="Cambria"/>
          <w:sz w:val="28"/>
          <w:szCs w:val="28"/>
        </w:rPr>
        <w:t>To prepare or cause to be prepared and circulate to every member of the Association at least 10 days before any Annual General Meeting the audited Statement of Account of the Association.</w:t>
      </w:r>
    </w:p>
    <w:p>
      <w:pPr>
        <w:pStyle w:val="ListParagraph"/>
        <w:numPr>
          <w:ilvl w:val="0"/>
          <w:numId w:val="5"/>
        </w:numPr>
        <w:jc w:val="both"/>
        <w:rPr>
          <w:rFonts w:ascii="Cambria" w:cs="Times New Roman" w:eastAsia="Times New Roman" w:hAnsi="Cambria"/>
          <w:b/>
          <w:bCs/>
          <w:sz w:val="28"/>
          <w:szCs w:val="28"/>
        </w:rPr>
      </w:pPr>
      <w:r>
        <w:rPr>
          <w:rFonts w:ascii="Cambria" w:cs="Times New Roman" w:hAnsi="Cambria"/>
          <w:color w:val="000000" w:themeColor="dk1"/>
          <w:sz w:val="28"/>
          <w:szCs w:val="28"/>
        </w:rPr>
        <w:t>Perform other duties as may be assigned to him/her from time to time by the Executive Council or the General Assembly.</w:t>
      </w:r>
    </w:p>
    <w:p>
      <w:pPr>
        <w:pStyle w:val="ListParagraph"/>
        <w:ind w:left="1440" w:right="0" w:firstLine="0"/>
        <w:jc w:val="both"/>
        <w:rPr>
          <w:rFonts w:ascii="Cambria" w:cs="Times New Roman" w:eastAsia="Times New Roman" w:hAnsi="Cambria"/>
          <w:b/>
          <w:bCs/>
          <w:sz w:val="28"/>
          <w:szCs w:val="28"/>
        </w:rPr>
      </w:pPr>
    </w:p>
    <w:p>
      <w:pPr>
        <w:spacing w:line="256" w:lineRule="auto"/>
        <w:jc w:val="both"/>
        <w:rPr>
          <w:rFonts w:ascii="Cambria" w:cs="Times New Roman" w:eastAsia="Times New Roman" w:hAnsi="Cambria"/>
          <w:b/>
          <w:bCs/>
          <w:sz w:val="28"/>
          <w:szCs w:val="28"/>
        </w:rPr>
      </w:pPr>
      <w:r>
        <w:rPr>
          <w:rFonts w:ascii="Cambria" w:cs="Times New Roman" w:eastAsia="Times New Roman" w:hAnsi="Cambria"/>
          <w:b/>
          <w:bCs/>
          <w:sz w:val="28"/>
          <w:szCs w:val="28"/>
        </w:rPr>
        <w:t>7.</w:t>
      </w:r>
      <w:r>
        <w:rPr>
          <w:rFonts w:ascii="Cambria" w:cs="Times New Roman" w:eastAsia="Times New Roman" w:hAnsi="Cambria"/>
          <w:b/>
          <w:bCs/>
          <w:sz w:val="28"/>
          <w:szCs w:val="28"/>
        </w:rPr>
        <w:tab/>
        <w:t>PUBLICITY SECRETARY</w:t>
      </w:r>
    </w:p>
    <w:p>
      <w:pPr>
        <w:spacing w:line="256" w:lineRule="auto"/>
        <w:jc w:val="both"/>
        <w:rPr>
          <w:rFonts w:ascii="Cambria" w:cs="Times New Roman" w:eastAsia="Times New Roman" w:hAnsi="Cambria"/>
          <w:bCs/>
          <w:sz w:val="28"/>
          <w:szCs w:val="28"/>
        </w:rPr>
      </w:pPr>
      <w:r>
        <w:rPr>
          <w:rFonts w:ascii="Cambria" w:cs="Times New Roman" w:eastAsia="Times New Roman" w:hAnsi="Cambria"/>
          <w:b/>
          <w:bCs/>
          <w:sz w:val="28"/>
          <w:szCs w:val="28"/>
        </w:rPr>
        <w:tab/>
      </w:r>
      <w:r>
        <w:rPr>
          <w:rFonts w:ascii="Cambria" w:cs="Times New Roman" w:eastAsia="Times New Roman" w:hAnsi="Cambria"/>
          <w:b/>
          <w:bCs/>
          <w:sz w:val="28"/>
          <w:szCs w:val="28"/>
        </w:rPr>
        <w:t>a.</w:t>
      </w:r>
      <w:r>
        <w:rPr>
          <w:rFonts w:ascii="Cambria" w:cs="Times New Roman" w:eastAsia="Times New Roman" w:hAnsi="Cambria"/>
          <w:b/>
          <w:bCs/>
          <w:sz w:val="28"/>
          <w:szCs w:val="28"/>
        </w:rPr>
        <w:tab/>
      </w:r>
      <w:r>
        <w:rPr>
          <w:rFonts w:ascii="Cambria" w:cs="Times New Roman" w:eastAsia="Times New Roman" w:hAnsi="Cambria"/>
          <w:bCs/>
          <w:sz w:val="28"/>
          <w:szCs w:val="28"/>
        </w:rPr>
        <w:t>There shall be a Publicity Secretary for the Association</w:t>
      </w:r>
    </w:p>
    <w:p>
      <w:pPr>
        <w:spacing w:line="256" w:lineRule="auto"/>
        <w:ind w:firstLine="720"/>
        <w:jc w:val="both"/>
        <w:rPr>
          <w:rFonts w:ascii="Cambria" w:cs="Times New Roman" w:eastAsia="Times New Roman" w:hAnsi="Cambria"/>
          <w:sz w:val="28"/>
          <w:szCs w:val="28"/>
        </w:rPr>
      </w:pPr>
      <w:r>
        <w:rPr>
          <w:rFonts w:ascii="Cambria" w:cs="Times New Roman" w:eastAsia="Times New Roman" w:hAnsi="Cambria"/>
          <w:sz w:val="28"/>
          <w:szCs w:val="28"/>
        </w:rPr>
        <w:t>b.</w:t>
      </w:r>
      <w:r>
        <w:rPr>
          <w:rFonts w:ascii="Cambria" w:cs="Times New Roman" w:eastAsia="Times New Roman" w:hAnsi="Cambria"/>
          <w:sz w:val="28"/>
          <w:szCs w:val="28"/>
        </w:rPr>
        <w:tab/>
      </w:r>
      <w:r>
        <w:rPr>
          <w:rFonts w:ascii="Cambria" w:cs="Times New Roman" w:eastAsia="Times New Roman" w:hAnsi="Cambria"/>
          <w:sz w:val="28"/>
          <w:szCs w:val="28"/>
        </w:rPr>
        <w:t>The duties of the publicity secretary shall be:</w:t>
      </w:r>
    </w:p>
    <w:p>
      <w:pPr>
        <w:spacing w:line="256" w:lineRule="auto"/>
        <w:ind w:left="1440" w:hanging="720"/>
        <w:jc w:val="both"/>
        <w:rPr>
          <w:rFonts w:ascii="Cambria" w:cs="Times New Roman" w:eastAsia="Times New Roman" w:hAnsi="Cambria"/>
          <w:sz w:val="28"/>
          <w:szCs w:val="28"/>
        </w:rPr>
      </w:pPr>
      <w:r>
        <w:rPr>
          <w:rFonts w:ascii="Cambria" w:cs="Times New Roman" w:eastAsia="Times New Roman" w:hAnsi="Cambria"/>
          <w:sz w:val="28"/>
          <w:szCs w:val="28"/>
        </w:rPr>
        <w:t>i.</w:t>
      </w:r>
      <w:r>
        <w:rPr>
          <w:rFonts w:ascii="Cambria" w:cs="Times New Roman" w:eastAsia="Times New Roman" w:hAnsi="Cambria"/>
          <w:sz w:val="28"/>
          <w:szCs w:val="28"/>
        </w:rPr>
        <w:tab/>
        <w:t>To publicize the activities of the Association through effective dissemination of information.</w:t>
      </w:r>
    </w:p>
    <w:p>
      <w:pPr>
        <w:spacing w:line="256" w:lineRule="auto"/>
        <w:ind w:left="1440" w:hanging="720"/>
        <w:jc w:val="both"/>
        <w:rPr>
          <w:rFonts w:ascii="Cambria" w:cs="Times New Roman" w:eastAsia="Times New Roman" w:hAnsi="Cambria"/>
          <w:sz w:val="28"/>
          <w:szCs w:val="28"/>
        </w:rPr>
      </w:pPr>
      <w:r>
        <w:rPr>
          <w:rFonts w:ascii="Cambria" w:cs="Times New Roman" w:eastAsia="Times New Roman" w:hAnsi="Cambria"/>
          <w:sz w:val="28"/>
          <w:szCs w:val="28"/>
        </w:rPr>
        <w:t>ii.</w:t>
      </w:r>
      <w:r>
        <w:rPr>
          <w:rFonts w:ascii="Cambria" w:cs="Times New Roman" w:eastAsia="Times New Roman" w:hAnsi="Cambria"/>
          <w:sz w:val="28"/>
          <w:szCs w:val="28"/>
        </w:rPr>
        <w:tab/>
        <w:t xml:space="preserve">To project </w:t>
      </w:r>
      <w:r>
        <w:rPr>
          <w:rFonts w:ascii="Cambria" w:cs="Times New Roman" w:eastAsia="Times New Roman" w:hAnsi="Cambria"/>
          <w:sz w:val="28"/>
          <w:szCs w:val="28"/>
        </w:rPr>
        <w:t xml:space="preserve">the </w:t>
      </w:r>
      <w:r>
        <w:rPr>
          <w:rFonts w:ascii="Cambria" w:cs="Times New Roman" w:eastAsia="Times New Roman" w:hAnsi="Cambria"/>
          <w:sz w:val="28"/>
          <w:szCs w:val="28"/>
        </w:rPr>
        <w:t>correct and progressive image of the Association.</w:t>
      </w:r>
    </w:p>
    <w:p>
      <w:pPr>
        <w:numPr>
          <w:ilvl w:val="0"/>
          <w:numId w:val="5"/>
        </w:numPr>
        <w:spacing w:line="256" w:lineRule="auto"/>
        <w:contextualSpacing w:val="on"/>
        <w:jc w:val="both"/>
        <w:rPr>
          <w:rFonts w:ascii="Cambria" w:cs="Times New Roman" w:eastAsia="Times New Roman" w:hAnsi="Cambria"/>
          <w:sz w:val="28"/>
          <w:szCs w:val="28"/>
        </w:rPr>
      </w:pPr>
      <w:r>
        <w:rPr>
          <w:rFonts w:ascii="Cambria" w:cs="Times New Roman" w:eastAsia="Times New Roman" w:hAnsi="Cambria"/>
          <w:sz w:val="28"/>
          <w:szCs w:val="28"/>
        </w:rPr>
        <w:t xml:space="preserve">To issue </w:t>
      </w:r>
      <w:r>
        <w:rPr>
          <w:rFonts w:ascii="Cambria" w:cs="Times New Roman" w:eastAsia="Times New Roman" w:hAnsi="Cambria"/>
          <w:sz w:val="28"/>
          <w:szCs w:val="28"/>
        </w:rPr>
        <w:t xml:space="preserve">press </w:t>
      </w:r>
      <w:r>
        <w:rPr>
          <w:rFonts w:ascii="Cambria" w:cs="Times New Roman" w:eastAsia="Times New Roman" w:hAnsi="Cambria"/>
          <w:sz w:val="28"/>
          <w:szCs w:val="28"/>
        </w:rPr>
        <w:t>release and statement</w:t>
      </w:r>
      <w:r>
        <w:rPr>
          <w:rFonts w:ascii="Cambria" w:cs="Times New Roman" w:eastAsia="Times New Roman" w:hAnsi="Cambria"/>
          <w:sz w:val="28"/>
          <w:szCs w:val="28"/>
        </w:rPr>
        <w:t>s</w:t>
      </w:r>
      <w:r>
        <w:rPr>
          <w:rFonts w:ascii="Cambria" w:cs="Times New Roman" w:eastAsia="Times New Roman" w:hAnsi="Cambria"/>
          <w:sz w:val="28"/>
          <w:szCs w:val="28"/>
        </w:rPr>
        <w:t xml:space="preserve"> on matters of general interest to the Association in consultation with the President and the General Secretary.</w:t>
      </w:r>
    </w:p>
    <w:p>
      <w:pPr>
        <w:spacing w:line="256" w:lineRule="auto"/>
        <w:ind w:left="1440"/>
        <w:contextualSpacing w:val="on"/>
        <w:jc w:val="both"/>
        <w:rPr>
          <w:rFonts w:ascii="Cambria" w:cs="Times New Roman" w:eastAsia="Times New Roman" w:hAnsi="Cambria"/>
          <w:sz w:val="28"/>
          <w:szCs w:val="28"/>
        </w:rPr>
      </w:pPr>
    </w:p>
    <w:p>
      <w:pPr>
        <w:numPr>
          <w:ilvl w:val="0"/>
          <w:numId w:val="5"/>
        </w:numPr>
        <w:spacing w:line="256" w:lineRule="auto"/>
        <w:contextualSpacing w:val="on"/>
        <w:jc w:val="both"/>
        <w:rPr>
          <w:rFonts w:ascii="Cambria" w:cs="Times New Roman" w:eastAsia="Times New Roman" w:hAnsi="Cambria"/>
          <w:sz w:val="28"/>
          <w:szCs w:val="28"/>
        </w:rPr>
      </w:pPr>
      <w:r>
        <w:rPr>
          <w:rFonts w:ascii="Cambria" w:cs="Times New Roman" w:eastAsia="Times New Roman" w:hAnsi="Cambria"/>
          <w:sz w:val="28"/>
          <w:szCs w:val="28"/>
        </w:rPr>
        <w:t>To take charge and maintain the Association’s website and other social media platforms</w:t>
      </w:r>
      <w:r>
        <w:rPr>
          <w:rFonts w:ascii="Cambria" w:cs="Times New Roman" w:eastAsia="Times New Roman" w:hAnsi="Cambria"/>
          <w:sz w:val="28"/>
          <w:szCs w:val="28"/>
        </w:rPr>
        <w:t>/handles</w:t>
      </w:r>
      <w:r>
        <w:rPr>
          <w:rFonts w:ascii="Cambria" w:cs="Times New Roman" w:eastAsia="Times New Roman" w:hAnsi="Cambria"/>
          <w:sz w:val="28"/>
          <w:szCs w:val="28"/>
        </w:rPr>
        <w:t>.</w:t>
      </w:r>
    </w:p>
    <w:p>
      <w:pPr>
        <w:numPr>
          <w:ilvl w:val="0"/>
          <w:numId w:val="5"/>
        </w:numPr>
        <w:spacing w:line="256" w:lineRule="auto"/>
        <w:contextualSpacing w:val="on"/>
        <w:jc w:val="both"/>
        <w:rPr>
          <w:rFonts w:ascii="Cambria" w:cs="Times New Roman" w:eastAsia="Times New Roman" w:hAnsi="Cambria"/>
          <w:b/>
          <w:bCs/>
          <w:sz w:val="28"/>
          <w:szCs w:val="28"/>
        </w:rPr>
      </w:pPr>
      <w:r>
        <w:rPr>
          <w:rFonts w:ascii="Cambria" w:cs="Times New Roman" w:hAnsi="Cambria"/>
          <w:color w:val="000000" w:themeColor="dk1"/>
          <w:sz w:val="28"/>
          <w:szCs w:val="28"/>
        </w:rPr>
        <w:t>Perform other duties as may be assigned to him/her from time to time by the Executive Council or the General Assembly</w:t>
      </w:r>
      <w:r>
        <w:rPr>
          <w:rFonts w:ascii="Cambria" w:cs="Times New Roman" w:hAnsi="Cambria"/>
          <w:sz w:val="28"/>
          <w:szCs w:val="28"/>
        </w:rPr>
        <w:t>.</w:t>
      </w:r>
    </w:p>
    <w:p>
      <w:pPr>
        <w:spacing w:line="256" w:lineRule="auto"/>
        <w:ind w:left="1440" w:right="0" w:firstLine="0"/>
        <w:contextualSpacing w:val="on"/>
        <w:jc w:val="both"/>
        <w:rPr>
          <w:rFonts w:ascii="Cambria" w:cs="Times New Roman" w:eastAsia="Times New Roman" w:hAnsi="Cambria"/>
          <w:b/>
          <w:bCs/>
          <w:sz w:val="28"/>
          <w:szCs w:val="28"/>
        </w:rPr>
      </w:pPr>
    </w:p>
    <w:p>
      <w:pPr>
        <w:spacing w:line="256" w:lineRule="auto"/>
        <w:jc w:val="both"/>
        <w:rPr>
          <w:rFonts w:ascii="Cambria" w:cs="Times New Roman" w:eastAsia="Times New Roman" w:hAnsi="Cambria"/>
          <w:b/>
          <w:bCs/>
          <w:sz w:val="28"/>
          <w:szCs w:val="28"/>
        </w:rPr>
      </w:pPr>
      <w:r>
        <w:rPr>
          <w:rFonts w:ascii="Cambria" w:cs="Times New Roman" w:eastAsia="Times New Roman" w:hAnsi="Cambria"/>
          <w:b/>
          <w:bCs/>
          <w:sz w:val="28"/>
          <w:szCs w:val="28"/>
        </w:rPr>
        <w:t>8.</w:t>
      </w:r>
      <w:r>
        <w:rPr>
          <w:rFonts w:ascii="Cambria" w:cs="Times New Roman" w:eastAsia="Times New Roman" w:hAnsi="Cambria"/>
          <w:b/>
          <w:bCs/>
          <w:sz w:val="28"/>
          <w:szCs w:val="28"/>
        </w:rPr>
        <w:tab/>
        <w:t>SOCIAL AND WELFARE SECRETARY</w:t>
      </w:r>
    </w:p>
    <w:p>
      <w:pPr>
        <w:spacing w:line="256" w:lineRule="auto"/>
        <w:jc w:val="both"/>
        <w:rPr>
          <w:rFonts w:ascii="Cambria" w:cs="Times New Roman" w:eastAsia="Times New Roman" w:hAnsi="Cambria"/>
          <w:bCs/>
          <w:sz w:val="28"/>
          <w:szCs w:val="28"/>
        </w:rPr>
      </w:pPr>
      <w:r>
        <w:rPr>
          <w:rFonts w:ascii="Cambria" w:cs="Times New Roman" w:eastAsia="Times New Roman" w:hAnsi="Cambria"/>
          <w:b/>
          <w:bCs/>
          <w:sz w:val="28"/>
          <w:szCs w:val="28"/>
        </w:rPr>
        <w:tab/>
        <w:t>a.</w:t>
      </w:r>
      <w:r>
        <w:rPr>
          <w:rFonts w:ascii="Cambria" w:cs="Times New Roman" w:eastAsia="Times New Roman" w:hAnsi="Cambria"/>
          <w:b/>
          <w:bCs/>
          <w:sz w:val="28"/>
          <w:szCs w:val="28"/>
        </w:rPr>
        <w:tab/>
      </w:r>
      <w:r>
        <w:rPr>
          <w:rFonts w:ascii="Cambria" w:cs="Times New Roman" w:eastAsia="Times New Roman" w:hAnsi="Cambria"/>
          <w:bCs/>
          <w:sz w:val="28"/>
          <w:szCs w:val="28"/>
        </w:rPr>
        <w:t>There shall be a a Social and Welfare Secretary for the Association</w:t>
      </w:r>
    </w:p>
    <w:p>
      <w:pPr>
        <w:spacing w:line="256" w:lineRule="auto"/>
        <w:ind w:firstLine="720"/>
        <w:jc w:val="both"/>
        <w:rPr>
          <w:rFonts w:ascii="Cambria" w:cs="Times New Roman" w:eastAsia="Times New Roman" w:hAnsi="Cambria"/>
          <w:sz w:val="28"/>
          <w:szCs w:val="28"/>
        </w:rPr>
      </w:pPr>
      <w:r>
        <w:rPr>
          <w:rFonts w:ascii="Cambria" w:cs="Times New Roman" w:eastAsia="Times New Roman" w:hAnsi="Cambria"/>
          <w:sz w:val="28"/>
          <w:szCs w:val="28"/>
        </w:rPr>
        <w:t>b.</w:t>
      </w:r>
      <w:r>
        <w:rPr>
          <w:rFonts w:ascii="Cambria" w:cs="Times New Roman" w:eastAsia="Times New Roman" w:hAnsi="Cambria"/>
          <w:sz w:val="28"/>
          <w:szCs w:val="28"/>
        </w:rPr>
        <w:tab/>
      </w:r>
      <w:r>
        <w:rPr>
          <w:rFonts w:ascii="Cambria" w:cs="Times New Roman" w:eastAsia="Times New Roman" w:hAnsi="Cambria"/>
          <w:sz w:val="28"/>
          <w:szCs w:val="28"/>
        </w:rPr>
        <w:t>The functions of the social and welfare secretary shall be:</w:t>
      </w:r>
    </w:p>
    <w:p>
      <w:pPr>
        <w:numPr>
          <w:ilvl w:val="0"/>
          <w:numId w:val="7"/>
        </w:numPr>
        <w:spacing w:line="256" w:lineRule="auto"/>
        <w:contextualSpacing w:val="on"/>
        <w:jc w:val="both"/>
        <w:rPr>
          <w:rFonts w:ascii="Cambria" w:cs="Times New Roman" w:eastAsia="Times New Roman" w:hAnsi="Cambria"/>
          <w:sz w:val="28"/>
          <w:szCs w:val="28"/>
        </w:rPr>
      </w:pPr>
      <w:r>
        <w:rPr>
          <w:rFonts w:ascii="Cambria" w:cs="Times New Roman" w:eastAsia="Times New Roman" w:hAnsi="Cambria"/>
          <w:sz w:val="28"/>
          <w:szCs w:val="28"/>
        </w:rPr>
        <w:t xml:space="preserve">Take charge of all social functions organized by the Association. </w:t>
      </w:r>
    </w:p>
    <w:p>
      <w:pPr>
        <w:spacing w:line="256" w:lineRule="auto"/>
        <w:ind w:left="1440"/>
        <w:contextualSpacing w:val="on"/>
        <w:jc w:val="both"/>
        <w:rPr>
          <w:rFonts w:ascii="Cambria" w:cs="Times New Roman" w:eastAsia="Times New Roman" w:hAnsi="Cambria"/>
          <w:sz w:val="28"/>
          <w:szCs w:val="28"/>
        </w:rPr>
      </w:pPr>
    </w:p>
    <w:p>
      <w:pPr>
        <w:numPr>
          <w:ilvl w:val="0"/>
          <w:numId w:val="7"/>
        </w:numPr>
        <w:spacing w:line="256" w:lineRule="auto"/>
        <w:contextualSpacing w:val="on"/>
        <w:jc w:val="both"/>
        <w:rPr>
          <w:rFonts w:ascii="Cambria" w:cs="Times New Roman" w:eastAsia="Times New Roman" w:hAnsi="Cambria"/>
          <w:sz w:val="28"/>
          <w:szCs w:val="28"/>
        </w:rPr>
      </w:pPr>
      <w:r>
        <w:rPr>
          <w:rFonts w:ascii="Cambria" w:cs="Times New Roman" w:eastAsia="Times New Roman" w:hAnsi="Cambria"/>
          <w:sz w:val="28"/>
          <w:szCs w:val="28"/>
        </w:rPr>
        <w:t>To make arrangement for the provision of recreational facilities or amenities for the use and relaxation of members of the Association.</w:t>
      </w:r>
    </w:p>
    <w:p>
      <w:pPr>
        <w:spacing w:line="256" w:lineRule="auto"/>
        <w:ind w:left="1440"/>
        <w:contextualSpacing w:val="on"/>
        <w:jc w:val="both"/>
        <w:rPr>
          <w:rFonts w:ascii="Cambria" w:cs="Times New Roman" w:eastAsia="Times New Roman" w:hAnsi="Cambria"/>
          <w:sz w:val="28"/>
          <w:szCs w:val="28"/>
        </w:rPr>
      </w:pPr>
    </w:p>
    <w:p>
      <w:pPr>
        <w:numPr>
          <w:ilvl w:val="0"/>
          <w:numId w:val="7"/>
        </w:numPr>
        <w:spacing w:line="256" w:lineRule="auto"/>
        <w:contextualSpacing w:val="on"/>
        <w:jc w:val="both"/>
        <w:rPr>
          <w:rFonts w:ascii="Cambria" w:cs="Times New Roman" w:eastAsia="Times New Roman" w:hAnsi="Cambria"/>
          <w:sz w:val="28"/>
          <w:szCs w:val="28"/>
        </w:rPr>
      </w:pPr>
      <w:r>
        <w:rPr>
          <w:rFonts w:ascii="Cambria" w:cs="Times New Roman" w:eastAsia="Times New Roman" w:hAnsi="Cambria"/>
          <w:sz w:val="28"/>
          <w:szCs w:val="28"/>
        </w:rPr>
        <w:t>To handle matters relating to the welfares of members and promptly report to the Executive Council any matter relating to ill health of any member.</w:t>
      </w:r>
    </w:p>
    <w:p>
      <w:pPr>
        <w:numPr>
          <w:ilvl w:val="0"/>
          <w:numId w:val="7"/>
        </w:numPr>
        <w:spacing w:line="256" w:lineRule="auto"/>
        <w:contextualSpacing w:val="on"/>
        <w:jc w:val="both"/>
        <w:rPr>
          <w:rFonts w:ascii="Cambria" w:cs="Times New Roman" w:eastAsia="Times New Roman" w:hAnsi="Cambria"/>
          <w:sz w:val="28"/>
          <w:szCs w:val="28"/>
        </w:rPr>
      </w:pPr>
      <w:r>
        <w:rPr>
          <w:rFonts w:ascii="Cambria" w:cs="Times New Roman" w:hAnsi="Cambria"/>
          <w:color w:val="000000" w:themeColor="dk1"/>
          <w:sz w:val="28"/>
          <w:szCs w:val="28"/>
        </w:rPr>
        <w:t>Perform other duties as may be assigned to him/her from time to time by the Executive Council or the General Assembly</w:t>
      </w:r>
      <w:r>
        <w:rPr>
          <w:rFonts w:ascii="Cambria" w:cs="Times New Roman" w:hAnsi="Cambria"/>
          <w:sz w:val="28"/>
          <w:szCs w:val="28"/>
        </w:rPr>
        <w:t>.</w:t>
      </w:r>
    </w:p>
    <w:p>
      <w:pPr>
        <w:spacing w:line="256" w:lineRule="auto"/>
        <w:ind w:left="1440" w:right="0" w:firstLine="0"/>
        <w:contextualSpacing w:val="on"/>
        <w:jc w:val="both"/>
        <w:rPr>
          <w:rFonts w:ascii="Cambria" w:cs="Times New Roman" w:eastAsia="Times New Roman" w:hAnsi="Cambria"/>
          <w:sz w:val="28"/>
          <w:szCs w:val="28"/>
        </w:rPr>
      </w:pPr>
    </w:p>
    <w:p>
      <w:pPr>
        <w:spacing w:line="256" w:lineRule="auto"/>
        <w:jc w:val="both"/>
        <w:rPr>
          <w:rFonts w:ascii="Cambria" w:cs="Times New Roman" w:eastAsia="Times New Roman" w:hAnsi="Cambria"/>
          <w:b/>
          <w:bCs/>
          <w:sz w:val="28"/>
          <w:szCs w:val="28"/>
        </w:rPr>
      </w:pPr>
      <w:r>
        <w:rPr>
          <w:rFonts w:ascii="Cambria" w:cs="Times New Roman" w:eastAsia="Times New Roman" w:hAnsi="Cambria"/>
          <w:b/>
          <w:bCs/>
          <w:sz w:val="28"/>
          <w:szCs w:val="28"/>
        </w:rPr>
        <w:t>9.</w:t>
      </w:r>
      <w:r>
        <w:rPr>
          <w:rFonts w:ascii="Cambria" w:cs="Times New Roman" w:eastAsia="Times New Roman" w:hAnsi="Cambria"/>
          <w:b/>
          <w:bCs/>
          <w:sz w:val="28"/>
          <w:szCs w:val="28"/>
        </w:rPr>
        <w:tab/>
        <w:t>THE CHIEF WHIP</w:t>
      </w:r>
    </w:p>
    <w:p>
      <w:pPr>
        <w:spacing w:line="256" w:lineRule="auto"/>
        <w:jc w:val="both"/>
        <w:rPr>
          <w:rFonts w:ascii="Cambria" w:cs="Times New Roman" w:eastAsia="Times New Roman" w:hAnsi="Cambria"/>
          <w:bCs/>
          <w:sz w:val="28"/>
          <w:szCs w:val="28"/>
        </w:rPr>
      </w:pPr>
      <w:r>
        <w:rPr>
          <w:rFonts w:ascii="Cambria" w:cs="Times New Roman" w:eastAsia="Times New Roman" w:hAnsi="Cambria"/>
          <w:b/>
          <w:bCs/>
          <w:sz w:val="28"/>
          <w:szCs w:val="28"/>
        </w:rPr>
        <w:tab/>
        <w:t>a.</w:t>
      </w:r>
      <w:r>
        <w:rPr>
          <w:rFonts w:ascii="Cambria" w:cs="Times New Roman" w:eastAsia="Times New Roman" w:hAnsi="Cambria"/>
          <w:b/>
          <w:bCs/>
          <w:sz w:val="28"/>
          <w:szCs w:val="28"/>
        </w:rPr>
        <w:tab/>
      </w:r>
      <w:r>
        <w:rPr>
          <w:rFonts w:ascii="Cambria" w:cs="Times New Roman" w:eastAsia="Times New Roman" w:hAnsi="Cambria"/>
          <w:bCs/>
          <w:sz w:val="28"/>
          <w:szCs w:val="28"/>
        </w:rPr>
        <w:t>There shall be a Chief Whip for the Association</w:t>
      </w:r>
    </w:p>
    <w:p>
      <w:pPr>
        <w:spacing w:line="256" w:lineRule="auto"/>
        <w:ind w:left="1440" w:hanging="720"/>
        <w:jc w:val="both"/>
        <w:rPr>
          <w:rFonts w:ascii="Cambria" w:cs="Times New Roman" w:eastAsia="Times New Roman" w:hAnsi="Cambria"/>
          <w:sz w:val="28"/>
          <w:szCs w:val="28"/>
        </w:rPr>
      </w:pPr>
      <w:r>
        <w:rPr>
          <w:rFonts w:ascii="Cambria" w:cs="Times New Roman" w:eastAsia="Times New Roman" w:hAnsi="Cambria"/>
          <w:sz w:val="28"/>
          <w:szCs w:val="28"/>
        </w:rPr>
        <w:t xml:space="preserve">b. </w:t>
      </w:r>
      <w:r>
        <w:rPr>
          <w:rFonts w:ascii="Cambria" w:cs="Times New Roman" w:eastAsia="Times New Roman" w:hAnsi="Cambria"/>
          <w:sz w:val="28"/>
          <w:szCs w:val="28"/>
        </w:rPr>
        <w:tab/>
        <w:t>The duties of the Chief Whip shall be to:</w:t>
      </w:r>
    </w:p>
    <w:p>
      <w:pPr>
        <w:spacing w:line="256" w:lineRule="auto"/>
        <w:ind w:left="1440" w:hanging="720"/>
        <w:jc w:val="both"/>
        <w:rPr>
          <w:rFonts w:ascii="Cambria" w:cs="Times New Roman" w:eastAsia="Times New Roman" w:hAnsi="Cambria"/>
          <w:sz w:val="28"/>
          <w:szCs w:val="28"/>
        </w:rPr>
      </w:pPr>
      <w:r>
        <w:rPr>
          <w:rFonts w:ascii="Cambria" w:cs="Times New Roman" w:eastAsia="Times New Roman" w:hAnsi="Cambria"/>
          <w:sz w:val="28"/>
          <w:szCs w:val="28"/>
        </w:rPr>
        <w:t>i.</w:t>
      </w:r>
      <w:r>
        <w:rPr>
          <w:rFonts w:ascii="Cambria" w:cs="Times New Roman" w:eastAsia="Times New Roman" w:hAnsi="Cambria"/>
          <w:sz w:val="28"/>
          <w:szCs w:val="28"/>
        </w:rPr>
        <w:tab/>
        <w:t>Maintain discipline and decorum among members of the Association at every meeting.</w:t>
      </w:r>
    </w:p>
    <w:p>
      <w:pPr>
        <w:spacing w:line="256" w:lineRule="auto"/>
        <w:ind w:left="1440" w:hanging="720"/>
        <w:jc w:val="both"/>
        <w:rPr>
          <w:rFonts w:ascii="Cambria" w:cs="Times New Roman" w:eastAsia="Times New Roman" w:hAnsi="Cambria"/>
          <w:sz w:val="28"/>
          <w:szCs w:val="28"/>
        </w:rPr>
      </w:pPr>
      <w:r>
        <w:rPr>
          <w:rFonts w:ascii="Cambria" w:cs="Times New Roman" w:eastAsia="Times New Roman" w:hAnsi="Cambria"/>
          <w:sz w:val="28"/>
          <w:szCs w:val="28"/>
        </w:rPr>
        <w:t>ii.</w:t>
      </w:r>
      <w:r>
        <w:rPr>
          <w:rFonts w:ascii="Cambria" w:cs="Times New Roman" w:eastAsia="Times New Roman" w:hAnsi="Cambria"/>
          <w:sz w:val="28"/>
          <w:szCs w:val="28"/>
        </w:rPr>
        <w:tab/>
        <w:t>Perform other duties as may be assigned to him/her from</w:t>
      </w:r>
      <w:r>
        <w:rPr>
          <w:rFonts w:ascii="Cambria" w:cs="Times New Roman" w:eastAsia="Times New Roman" w:hAnsi="Cambria"/>
          <w:sz w:val="28"/>
          <w:szCs w:val="28"/>
        </w:rPr>
        <w:t xml:space="preserve"> time to time by the Executive Council or the General Assembly.</w:t>
      </w:r>
    </w:p>
    <w:p>
      <w:pPr>
        <w:spacing w:line="256" w:lineRule="auto"/>
        <w:jc w:val="both"/>
        <w:rPr>
          <w:rFonts w:ascii="Cambria" w:cs="Times New Roman" w:eastAsia="Times New Roman" w:hAnsi="Cambria"/>
          <w:b/>
          <w:bCs/>
          <w:sz w:val="28"/>
          <w:szCs w:val="28"/>
        </w:rPr>
      </w:pPr>
    </w:p>
    <w:p>
      <w:pPr>
        <w:spacing w:line="256" w:lineRule="auto"/>
        <w:jc w:val="both"/>
        <w:rPr>
          <w:rFonts w:ascii="Cambria" w:cs="Times New Roman" w:eastAsia="Times New Roman" w:hAnsi="Cambria"/>
          <w:b/>
          <w:bCs/>
          <w:sz w:val="28"/>
          <w:szCs w:val="28"/>
        </w:rPr>
      </w:pPr>
    </w:p>
    <w:p>
      <w:pPr>
        <w:spacing w:line="256" w:lineRule="auto"/>
        <w:jc w:val="both"/>
        <w:rPr>
          <w:rFonts w:ascii="Cambria" w:cs="Times New Roman" w:eastAsia="Times New Roman" w:hAnsi="Cambria"/>
          <w:b/>
          <w:bCs/>
          <w:sz w:val="28"/>
          <w:szCs w:val="28"/>
        </w:rPr>
      </w:pPr>
      <w:r>
        <w:rPr>
          <w:rFonts w:ascii="Cambria" w:cs="Times New Roman" w:eastAsia="Times New Roman" w:hAnsi="Cambria"/>
          <w:b/>
          <w:bCs/>
          <w:sz w:val="28"/>
          <w:szCs w:val="28"/>
        </w:rPr>
        <w:t>10.</w:t>
      </w:r>
      <w:r>
        <w:rPr>
          <w:rFonts w:ascii="Cambria" w:cs="Times New Roman" w:eastAsia="Times New Roman" w:hAnsi="Cambria"/>
          <w:b/>
          <w:bCs/>
          <w:sz w:val="28"/>
          <w:szCs w:val="28"/>
        </w:rPr>
        <w:tab/>
        <w:t>AUDITOR</w:t>
      </w:r>
    </w:p>
    <w:p>
      <w:pPr>
        <w:spacing w:line="256" w:lineRule="auto"/>
        <w:ind w:left="1440" w:hanging="720"/>
        <w:jc w:val="both"/>
        <w:rPr>
          <w:rFonts w:ascii="Cambria" w:cs="Times New Roman" w:eastAsia="Times New Roman" w:hAnsi="Cambria"/>
          <w:sz w:val="28"/>
          <w:szCs w:val="28"/>
        </w:rPr>
      </w:pPr>
      <w:r>
        <w:rPr>
          <w:rFonts w:ascii="Cambria" w:cs="Times New Roman" w:eastAsia="Times New Roman" w:hAnsi="Cambria"/>
          <w:sz w:val="28"/>
          <w:szCs w:val="28"/>
        </w:rPr>
        <w:t xml:space="preserve">i. </w:t>
      </w:r>
      <w:r>
        <w:rPr>
          <w:rFonts w:ascii="Cambria" w:cs="Times New Roman" w:eastAsia="Times New Roman" w:hAnsi="Cambria"/>
          <w:sz w:val="28"/>
          <w:szCs w:val="28"/>
        </w:rPr>
        <w:tab/>
        <w:t xml:space="preserve">The auditor shall not </w:t>
      </w:r>
      <w:r>
        <w:rPr>
          <w:rFonts w:ascii="Cambria" w:cs="Times New Roman" w:eastAsia="Times New Roman" w:hAnsi="Cambria"/>
          <w:sz w:val="28"/>
          <w:szCs w:val="28"/>
        </w:rPr>
        <w:t xml:space="preserve">be part of the Executive Council but shall </w:t>
      </w:r>
      <w:r>
        <w:rPr>
          <w:rFonts w:ascii="Cambria" w:cs="Times New Roman" w:eastAsia="Times New Roman" w:hAnsi="Cambria"/>
          <w:sz w:val="28"/>
          <w:szCs w:val="28"/>
        </w:rPr>
        <w:t>be elected at the Annual General Meeting.</w:t>
      </w:r>
    </w:p>
    <w:p>
      <w:pPr>
        <w:spacing w:line="256" w:lineRule="auto"/>
        <w:ind w:left="1440" w:hanging="720"/>
        <w:jc w:val="both"/>
        <w:rPr>
          <w:rFonts w:ascii="Cambria" w:cs="Times New Roman" w:eastAsia="Times New Roman" w:hAnsi="Cambria"/>
          <w:sz w:val="28"/>
          <w:szCs w:val="28"/>
        </w:rPr>
      </w:pPr>
      <w:r>
        <w:rPr>
          <w:rFonts w:ascii="Cambria" w:cs="Times New Roman" w:eastAsia="Times New Roman" w:hAnsi="Cambria"/>
          <w:sz w:val="28"/>
          <w:szCs w:val="28"/>
        </w:rPr>
        <w:t>ii.</w:t>
      </w:r>
      <w:r>
        <w:rPr>
          <w:rFonts w:ascii="Cambria" w:cs="Times New Roman" w:eastAsia="Times New Roman" w:hAnsi="Cambria"/>
          <w:sz w:val="28"/>
          <w:szCs w:val="28"/>
        </w:rPr>
        <w:tab/>
        <w:t>The duties of the auditor shall be to audit the books and accounts of the Association, at least once a year, and shall submit to the Association a report therein showing:</w:t>
      </w:r>
    </w:p>
    <w:p>
      <w:pPr>
        <w:spacing w:line="256" w:lineRule="auto"/>
        <w:ind w:left="1440" w:hanging="720"/>
        <w:jc w:val="both"/>
        <w:rPr>
          <w:rFonts w:ascii="Cambria" w:cs="Times New Roman" w:eastAsia="Times New Roman" w:hAnsi="Cambria"/>
          <w:sz w:val="28"/>
          <w:szCs w:val="28"/>
        </w:rPr>
      </w:pPr>
      <w:r>
        <w:rPr>
          <w:rFonts w:ascii="Cambria" w:cs="Times New Roman" w:eastAsia="Times New Roman" w:hAnsi="Cambria"/>
          <w:sz w:val="28"/>
          <w:szCs w:val="28"/>
        </w:rPr>
        <w:t>a.</w:t>
      </w:r>
      <w:r>
        <w:rPr>
          <w:rFonts w:ascii="Cambria" w:cs="Times New Roman" w:eastAsia="Times New Roman" w:hAnsi="Cambria"/>
          <w:sz w:val="28"/>
          <w:szCs w:val="28"/>
        </w:rPr>
        <w:tab/>
        <w:t>Any fault or irregularity of whatever nature which may be discovered.</w:t>
      </w:r>
    </w:p>
    <w:p>
      <w:pPr>
        <w:spacing w:line="256" w:lineRule="auto"/>
        <w:ind w:left="1440" w:hanging="720"/>
        <w:jc w:val="both"/>
        <w:rPr>
          <w:rFonts w:ascii="Cambria" w:cs="Times New Roman" w:eastAsia="Times New Roman" w:hAnsi="Cambria"/>
          <w:sz w:val="28"/>
          <w:szCs w:val="28"/>
        </w:rPr>
      </w:pPr>
      <w:r>
        <w:rPr>
          <w:rFonts w:ascii="Cambria" w:cs="Times New Roman" w:eastAsia="Times New Roman" w:hAnsi="Cambria"/>
          <w:sz w:val="28"/>
          <w:szCs w:val="28"/>
        </w:rPr>
        <w:t>b.</w:t>
      </w:r>
      <w:r>
        <w:rPr>
          <w:rFonts w:ascii="Cambria" w:cs="Times New Roman" w:eastAsia="Times New Roman" w:hAnsi="Cambria"/>
          <w:sz w:val="28"/>
          <w:szCs w:val="28"/>
        </w:rPr>
        <w:tab/>
        <w:t>Comments on any system used in keeping the books with respect to the financial administration of the Association.</w:t>
      </w:r>
    </w:p>
    <w:p>
      <w:pPr>
        <w:spacing w:line="256" w:lineRule="auto"/>
        <w:ind w:left="1440" w:hanging="720"/>
        <w:jc w:val="both"/>
        <w:rPr>
          <w:rFonts w:ascii="Cambria" w:cs="Times New Roman" w:eastAsia="Times New Roman" w:hAnsi="Cambria"/>
          <w:sz w:val="28"/>
          <w:szCs w:val="28"/>
        </w:rPr>
      </w:pPr>
      <w:r>
        <w:rPr>
          <w:rFonts w:ascii="Cambria" w:cs="Times New Roman" w:eastAsia="Times New Roman" w:hAnsi="Cambria"/>
          <w:sz w:val="28"/>
          <w:szCs w:val="28"/>
        </w:rPr>
        <w:t>c.</w:t>
      </w:r>
      <w:r>
        <w:rPr>
          <w:rFonts w:ascii="Cambria" w:cs="Times New Roman" w:eastAsia="Times New Roman" w:hAnsi="Cambria"/>
          <w:sz w:val="28"/>
          <w:szCs w:val="28"/>
        </w:rPr>
        <w:tab/>
        <w:t>Recommend any new system for improvement of the financial administration of the Association.</w:t>
      </w:r>
    </w:p>
    <w:p>
      <w:pPr>
        <w:spacing w:line="256" w:lineRule="auto"/>
        <w:ind w:left="1440" w:hanging="720"/>
        <w:jc w:val="both"/>
        <w:rPr>
          <w:rFonts w:ascii="Cambria" w:cs="Times New Roman" w:eastAsia="Times New Roman" w:hAnsi="Cambria"/>
          <w:sz w:val="28"/>
          <w:szCs w:val="28"/>
        </w:rPr>
      </w:pPr>
    </w:p>
    <w:p>
      <w:pPr>
        <w:spacing w:line="256" w:lineRule="auto"/>
        <w:jc w:val="center"/>
        <w:rPr>
          <w:rFonts w:ascii="Cambria" w:cs="Times New Roman" w:eastAsia="Times New Roman" w:hAnsi="Cambria"/>
          <w:b/>
          <w:bCs/>
          <w:sz w:val="28"/>
          <w:szCs w:val="28"/>
        </w:rPr>
      </w:pPr>
      <w:r>
        <w:rPr>
          <w:rFonts w:ascii="Cambria" w:cs="Times New Roman" w:eastAsia="Times New Roman" w:hAnsi="Cambria"/>
          <w:b/>
          <w:bCs/>
          <w:sz w:val="28"/>
          <w:szCs w:val="28"/>
        </w:rPr>
        <w:t>ARTICLE 7</w:t>
      </w:r>
    </w:p>
    <w:p>
      <w:pPr>
        <w:spacing w:line="256" w:lineRule="auto"/>
        <w:jc w:val="center"/>
        <w:rPr>
          <w:rFonts w:ascii="Cambria" w:cs="Times New Roman" w:eastAsia="Times New Roman" w:hAnsi="Cambria"/>
          <w:b/>
          <w:bCs/>
          <w:sz w:val="28"/>
          <w:szCs w:val="28"/>
        </w:rPr>
      </w:pPr>
      <w:r>
        <w:rPr>
          <w:rFonts w:ascii="Cambria" w:cs="Times New Roman" w:eastAsia="Times New Roman" w:hAnsi="Cambria"/>
          <w:b/>
          <w:bCs/>
          <w:sz w:val="28"/>
          <w:szCs w:val="28"/>
        </w:rPr>
        <w:t>THE EXECUTIVE COUNCIL</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1.</w:t>
      </w:r>
      <w:r>
        <w:rPr>
          <w:rFonts w:ascii="Cambria" w:cs="Times New Roman" w:eastAsia="Times New Roman" w:hAnsi="Cambria"/>
          <w:sz w:val="28"/>
          <w:szCs w:val="28"/>
        </w:rPr>
        <w:tab/>
        <w:t>All officers of the Association shall constitute the Executive Council of the Association.</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2.</w:t>
      </w:r>
      <w:r>
        <w:rPr>
          <w:rFonts w:ascii="Cambria" w:cs="Times New Roman" w:eastAsia="Times New Roman" w:hAnsi="Cambria"/>
          <w:sz w:val="28"/>
          <w:szCs w:val="28"/>
        </w:rPr>
        <w:tab/>
        <w:t>The Executive Council shall meet at least twice every calendar year at such time and place or medium as may be decided upon by the President, in consultation with the General Secretary.</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3.</w:t>
      </w:r>
      <w:r>
        <w:rPr>
          <w:rFonts w:ascii="Cambria" w:cs="Times New Roman" w:eastAsia="Times New Roman" w:hAnsi="Cambria"/>
          <w:sz w:val="28"/>
          <w:szCs w:val="28"/>
        </w:rPr>
        <w:tab/>
        <w:t>The Executive Council of the Association shall have the following powers, functions and duties:</w:t>
      </w:r>
    </w:p>
    <w:p>
      <w:pPr>
        <w:numPr>
          <w:ilvl w:val="0"/>
          <w:numId w:val="3"/>
        </w:numPr>
        <w:spacing w:line="256" w:lineRule="auto"/>
        <w:contextualSpacing w:val="on"/>
        <w:jc w:val="both"/>
        <w:rPr>
          <w:rFonts w:ascii="Cambria" w:cs="Times New Roman" w:eastAsia="Times New Roman" w:hAnsi="Cambria"/>
          <w:sz w:val="28"/>
          <w:szCs w:val="28"/>
        </w:rPr>
      </w:pPr>
      <w:r>
        <w:rPr>
          <w:rFonts w:ascii="Cambria" w:cs="Times New Roman" w:eastAsia="Times New Roman" w:hAnsi="Cambria"/>
          <w:sz w:val="28"/>
          <w:szCs w:val="28"/>
        </w:rPr>
        <w:t>Shall be responsible for the general administration of the Association.</w:t>
      </w:r>
    </w:p>
    <w:p>
      <w:pPr>
        <w:spacing w:line="256" w:lineRule="auto"/>
        <w:ind w:left="1080"/>
        <w:contextualSpacing w:val="on"/>
        <w:jc w:val="both"/>
        <w:rPr>
          <w:rFonts w:ascii="Cambria" w:cs="Times New Roman" w:eastAsia="Times New Roman" w:hAnsi="Cambria"/>
          <w:sz w:val="28"/>
          <w:szCs w:val="28"/>
        </w:rPr>
      </w:pPr>
    </w:p>
    <w:p>
      <w:pPr>
        <w:numPr>
          <w:ilvl w:val="0"/>
          <w:numId w:val="3"/>
        </w:numPr>
        <w:spacing w:line="256" w:lineRule="auto"/>
        <w:contextualSpacing w:val="on"/>
        <w:jc w:val="both"/>
        <w:rPr>
          <w:rFonts w:ascii="Cambria" w:cs="Times New Roman" w:eastAsia="Times New Roman" w:hAnsi="Cambria"/>
          <w:sz w:val="28"/>
          <w:szCs w:val="28"/>
        </w:rPr>
      </w:pPr>
      <w:r>
        <w:rPr>
          <w:rFonts w:ascii="Cambria" w:cs="Times New Roman" w:eastAsia="Times New Roman" w:hAnsi="Cambria"/>
          <w:sz w:val="28"/>
          <w:szCs w:val="28"/>
        </w:rPr>
        <w:t>Shall exercise control and management over the finances of the Association.</w:t>
      </w:r>
    </w:p>
    <w:p>
      <w:pPr>
        <w:numPr>
          <w:ilvl w:val="0"/>
          <w:numId w:val="3"/>
        </w:numPr>
        <w:spacing w:line="256" w:lineRule="auto"/>
        <w:contextualSpacing w:val="on"/>
        <w:jc w:val="both"/>
        <w:rPr>
          <w:rFonts w:ascii="Cambria" w:cs="Times New Roman" w:eastAsia="Times New Roman" w:hAnsi="Cambria"/>
          <w:sz w:val="28"/>
          <w:szCs w:val="28"/>
        </w:rPr>
      </w:pPr>
      <w:r>
        <w:rPr>
          <w:rFonts w:ascii="Cambria" w:cs="Times New Roman" w:eastAsia="Times New Roman" w:hAnsi="Cambria"/>
          <w:sz w:val="28"/>
          <w:szCs w:val="28"/>
        </w:rPr>
        <w:t>Shall exercise the powers of the association with respect to the appointment of any person to any committee or body which may be set up by the Association.</w:t>
      </w:r>
    </w:p>
    <w:p>
      <w:pPr>
        <w:spacing w:line="256" w:lineRule="auto"/>
        <w:ind w:left="1080"/>
        <w:contextualSpacing w:val="on"/>
        <w:jc w:val="both"/>
        <w:rPr>
          <w:rFonts w:ascii="Cambria" w:cs="Times New Roman" w:eastAsia="Times New Roman" w:hAnsi="Cambria"/>
          <w:sz w:val="28"/>
          <w:szCs w:val="28"/>
        </w:rPr>
      </w:pPr>
    </w:p>
    <w:p>
      <w:pPr>
        <w:numPr>
          <w:ilvl w:val="0"/>
          <w:numId w:val="3"/>
        </w:numPr>
        <w:spacing w:line="256" w:lineRule="auto"/>
        <w:contextualSpacing w:val="on"/>
        <w:jc w:val="both"/>
        <w:rPr>
          <w:rFonts w:ascii="Cambria" w:cs="Times New Roman" w:eastAsia="Times New Roman" w:hAnsi="Cambria"/>
          <w:sz w:val="28"/>
          <w:szCs w:val="28"/>
        </w:rPr>
      </w:pPr>
      <w:r>
        <w:rPr>
          <w:rFonts w:ascii="Cambria" w:cs="Times New Roman" w:eastAsia="Times New Roman" w:hAnsi="Cambria"/>
          <w:sz w:val="28"/>
          <w:szCs w:val="28"/>
        </w:rPr>
        <w:t>Shall make all necessary arrangements for the Quarterly/Annual General Meetings of the Association at such time, place or mode as may be agreed upon.</w:t>
      </w:r>
    </w:p>
    <w:p>
      <w:pPr>
        <w:spacing w:line="256" w:lineRule="auto"/>
        <w:jc w:val="both"/>
        <w:rPr>
          <w:rFonts w:ascii="Cambria" w:cs="Times New Roman" w:eastAsia="Times New Roman" w:hAnsi="Cambria"/>
          <w:sz w:val="10"/>
          <w:szCs w:val="10"/>
        </w:rPr>
      </w:pPr>
    </w:p>
    <w:p>
      <w:pPr>
        <w:numPr>
          <w:ilvl w:val="0"/>
          <w:numId w:val="3"/>
        </w:numPr>
        <w:spacing w:line="256" w:lineRule="auto"/>
        <w:contextualSpacing w:val="on"/>
        <w:jc w:val="both"/>
        <w:rPr>
          <w:rFonts w:ascii="Cambria" w:cs="Times New Roman" w:eastAsia="Times New Roman" w:hAnsi="Cambria"/>
          <w:sz w:val="28"/>
          <w:szCs w:val="28"/>
        </w:rPr>
      </w:pPr>
      <w:r>
        <w:rPr>
          <w:rFonts w:ascii="Cambria" w:cs="Times New Roman" w:eastAsia="Times New Roman" w:hAnsi="Cambria"/>
          <w:sz w:val="28"/>
          <w:szCs w:val="28"/>
        </w:rPr>
        <w:t>To appoint suitable bankers for the Association</w:t>
      </w:r>
    </w:p>
    <w:p>
      <w:pPr>
        <w:spacing w:line="256" w:lineRule="auto"/>
        <w:rPr>
          <w:rFonts w:ascii="Cambria" w:cs="Times New Roman" w:eastAsia="Times New Roman" w:hAnsi="Cambria"/>
          <w:b/>
          <w:bCs/>
          <w:sz w:val="28"/>
          <w:szCs w:val="28"/>
        </w:rPr>
      </w:pPr>
    </w:p>
    <w:p>
      <w:pPr>
        <w:spacing w:line="256" w:lineRule="auto"/>
        <w:jc w:val="center"/>
        <w:rPr>
          <w:rFonts w:ascii="Cambria" w:cs="Times New Roman" w:eastAsia="Times New Roman" w:hAnsi="Cambria"/>
          <w:b/>
          <w:bCs/>
          <w:sz w:val="28"/>
          <w:szCs w:val="28"/>
        </w:rPr>
      </w:pPr>
      <w:r>
        <w:rPr>
          <w:rFonts w:ascii="Cambria" w:cs="Times New Roman" w:eastAsia="Times New Roman" w:hAnsi="Cambria"/>
          <w:b/>
          <w:bCs/>
          <w:sz w:val="28"/>
          <w:szCs w:val="28"/>
        </w:rPr>
        <w:t>ARTICLE 8</w:t>
      </w:r>
    </w:p>
    <w:p>
      <w:pPr>
        <w:spacing w:line="256" w:lineRule="auto"/>
        <w:jc w:val="center"/>
        <w:rPr>
          <w:rFonts w:ascii="Cambria" w:cs="Times New Roman" w:eastAsia="Times New Roman" w:hAnsi="Cambria"/>
          <w:b/>
          <w:bCs/>
          <w:sz w:val="28"/>
          <w:szCs w:val="28"/>
        </w:rPr>
      </w:pPr>
      <w:r>
        <w:rPr>
          <w:rFonts w:ascii="Cambria" w:cs="Times New Roman" w:eastAsia="Times New Roman" w:hAnsi="Cambria"/>
          <w:b/>
          <w:bCs/>
          <w:sz w:val="28"/>
          <w:szCs w:val="28"/>
        </w:rPr>
        <w:t>ELECTORAL COMMITTEE</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1.</w:t>
      </w:r>
      <w:r>
        <w:rPr>
          <w:rFonts w:ascii="Cambria" w:cs="Times New Roman" w:eastAsia="Times New Roman" w:hAnsi="Cambria"/>
          <w:sz w:val="28"/>
          <w:szCs w:val="28"/>
        </w:rPr>
        <w:tab/>
        <w:t xml:space="preserve">It shall be the responsibility of the General Assembly to set up an electoral committee on or before the end of May in any election year.  </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2.</w:t>
      </w:r>
      <w:r>
        <w:rPr>
          <w:rFonts w:ascii="Cambria" w:cs="Times New Roman" w:eastAsia="Times New Roman" w:hAnsi="Cambria"/>
          <w:sz w:val="28"/>
          <w:szCs w:val="28"/>
        </w:rPr>
        <w:tab/>
        <w:t xml:space="preserve">The Electoral Committee shall be headed by a Chairman </w:t>
      </w:r>
      <w:r>
        <w:rPr>
          <w:rFonts w:ascii="Cambria" w:cs="Times New Roman" w:eastAsia="Times New Roman" w:hAnsi="Cambria"/>
          <w:sz w:val="28"/>
          <w:szCs w:val="28"/>
        </w:rPr>
        <w:t>and four other members</w:t>
      </w:r>
      <w:r>
        <w:rPr>
          <w:rFonts w:ascii="Cambria" w:cs="Times New Roman" w:eastAsia="Times New Roman" w:hAnsi="Cambria"/>
          <w:sz w:val="28"/>
          <w:szCs w:val="28"/>
        </w:rPr>
        <w:t xml:space="preserve"> to be </w:t>
      </w:r>
      <w:r>
        <w:rPr>
          <w:rFonts w:ascii="Cambria" w:cs="Times New Roman" w:eastAsia="Times New Roman" w:hAnsi="Cambria"/>
          <w:sz w:val="28"/>
          <w:szCs w:val="28"/>
        </w:rPr>
        <w:t>elected by the General Assembly</w:t>
      </w:r>
      <w:r>
        <w:rPr>
          <w:rFonts w:ascii="Cambria" w:cs="Times New Roman" w:eastAsia="Times New Roman" w:hAnsi="Cambria"/>
          <w:sz w:val="28"/>
          <w:szCs w:val="28"/>
        </w:rPr>
        <w:t>.</w:t>
      </w:r>
    </w:p>
    <w:p>
      <w:pPr>
        <w:spacing w:line="256" w:lineRule="auto"/>
        <w:ind w:left="720"/>
        <w:jc w:val="both"/>
        <w:rPr>
          <w:rFonts w:ascii="Cambria" w:cs="Times New Roman" w:eastAsia="Times New Roman" w:hAnsi="Cambria"/>
          <w:sz w:val="28"/>
          <w:szCs w:val="28"/>
        </w:rPr>
      </w:pPr>
      <w:r>
        <w:rPr>
          <w:rFonts w:ascii="Cambria" w:cs="Times New Roman" w:eastAsia="Times New Roman" w:hAnsi="Cambria"/>
          <w:sz w:val="28"/>
          <w:szCs w:val="28"/>
        </w:rPr>
        <w:t>Provided that such members elected to the Electoral Committee shall be persons of good conduct and financial members at the time of their nomination or election.</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3.</w:t>
      </w:r>
      <w:r>
        <w:rPr>
          <w:rFonts w:ascii="Cambria" w:cs="Times New Roman" w:eastAsia="Times New Roman" w:hAnsi="Cambria"/>
          <w:sz w:val="28"/>
          <w:szCs w:val="28"/>
        </w:rPr>
        <w:tab/>
        <w:t>The Chairman and members of the Electoral Committee shall hold office for a one</w:t>
      </w:r>
      <w:ins w:id="0" w:author="Adeyemi LaCrown Oloruntoba" w:date="2023-09-11T17:36:49Z">
        <w:r>
          <w:rPr>
            <w:rFonts w:ascii="Cambria" w:cs="Times New Roman" w:eastAsia="Times New Roman" w:hAnsi="Cambria"/>
            <w:sz w:val="28"/>
            <w:szCs w:val="28"/>
          </w:rPr>
          <w:t xml:space="preserve"> </w:t>
        </w:r>
      </w:ins>
      <w:r>
        <w:rPr>
          <w:rFonts w:ascii="Cambria" w:cs="Times New Roman" w:eastAsia="Times New Roman" w:hAnsi="Cambria"/>
          <w:sz w:val="28"/>
          <w:szCs w:val="28"/>
        </w:rPr>
        <w:t xml:space="preserve">term of 3 years by the </w:t>
      </w:r>
      <w:r>
        <w:rPr>
          <w:rFonts w:ascii="Cambria" w:cs="Times New Roman" w:eastAsia="Times New Roman" w:hAnsi="Cambria"/>
          <w:sz w:val="28"/>
          <w:szCs w:val="28"/>
        </w:rPr>
        <w:t>affirmation of the General Assembly</w:t>
      </w:r>
      <w:ins w:id="1" w:author="Adeyemi LaCrown Oloruntoba" w:date="2023-09-11T17:38:07Z">
        <w:r>
          <w:rPr>
            <w:rFonts w:ascii="Cambria" w:cs="Times New Roman" w:eastAsia="Times New Roman" w:hAnsi="Cambria"/>
            <w:sz w:val="28"/>
            <w:szCs w:val="28"/>
          </w:rPr>
          <w:t>.</w:t>
        </w:r>
      </w:ins>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4.</w:t>
      </w:r>
      <w:r>
        <w:rPr>
          <w:rFonts w:ascii="Cambria" w:cs="Times New Roman" w:eastAsia="Times New Roman" w:hAnsi="Cambria"/>
          <w:sz w:val="28"/>
          <w:szCs w:val="28"/>
        </w:rPr>
        <w:tab/>
      </w:r>
      <w:r>
        <w:rPr>
          <w:rFonts w:ascii="Cambria" w:cs="Times New Roman" w:eastAsia="Times New Roman" w:hAnsi="Cambria"/>
          <w:sz w:val="28"/>
          <w:szCs w:val="28"/>
        </w:rPr>
        <w:t>The Electoral Committee shall have power to mak</w:t>
      </w:r>
      <w:r>
        <w:rPr>
          <w:rFonts w:ascii="Cambria" w:cs="Times New Roman" w:eastAsia="Times New Roman" w:hAnsi="Cambria"/>
          <w:sz w:val="28"/>
          <w:szCs w:val="28"/>
        </w:rPr>
        <w:t>e rules or regulations to guide its operations and the conduct of election.</w:t>
      </w:r>
    </w:p>
    <w:p>
      <w:pPr>
        <w:spacing w:line="256" w:lineRule="auto"/>
        <w:rPr>
          <w:rFonts w:ascii="Cambria" w:cs="Times New Roman" w:eastAsia="Times New Roman" w:hAnsi="Cambria"/>
          <w:b/>
          <w:bCs/>
          <w:sz w:val="28"/>
          <w:szCs w:val="28"/>
        </w:rPr>
      </w:pPr>
    </w:p>
    <w:p>
      <w:pPr>
        <w:spacing w:line="256" w:lineRule="auto"/>
        <w:jc w:val="center"/>
        <w:rPr>
          <w:rFonts w:ascii="Cambria" w:cs="Times New Roman" w:eastAsia="Times New Roman" w:hAnsi="Cambria"/>
          <w:b/>
          <w:bCs/>
          <w:sz w:val="28"/>
          <w:szCs w:val="28"/>
        </w:rPr>
      </w:pPr>
      <w:r>
        <w:rPr>
          <w:rFonts w:ascii="Cambria" w:cs="Times New Roman" w:eastAsia="Times New Roman" w:hAnsi="Cambria"/>
          <w:b/>
          <w:bCs/>
          <w:sz w:val="28"/>
          <w:szCs w:val="28"/>
        </w:rPr>
        <w:t>ARTICLE 9</w:t>
      </w:r>
    </w:p>
    <w:p>
      <w:pPr>
        <w:spacing w:line="256" w:lineRule="auto"/>
        <w:jc w:val="center"/>
        <w:rPr>
          <w:rFonts w:ascii="Cambria" w:cs="Times New Roman" w:eastAsia="Times New Roman" w:hAnsi="Cambria"/>
          <w:b/>
          <w:bCs/>
          <w:sz w:val="28"/>
          <w:szCs w:val="28"/>
        </w:rPr>
      </w:pPr>
      <w:r>
        <w:rPr>
          <w:rFonts w:ascii="Cambria" w:cs="Times New Roman" w:eastAsia="Times New Roman" w:hAnsi="Cambria"/>
          <w:b/>
          <w:bCs/>
          <w:sz w:val="28"/>
          <w:szCs w:val="28"/>
        </w:rPr>
        <w:t>MISCELLANEOUS</w:t>
      </w:r>
    </w:p>
    <w:p>
      <w:pPr>
        <w:spacing w:line="256" w:lineRule="auto"/>
        <w:rPr>
          <w:rFonts w:ascii="Cambria" w:cs="Times New Roman" w:eastAsia="Times New Roman" w:hAnsi="Cambria"/>
          <w:b/>
          <w:bCs/>
          <w:sz w:val="28"/>
          <w:szCs w:val="28"/>
        </w:rPr>
      </w:pPr>
      <w:r>
        <w:rPr>
          <w:rFonts w:ascii="Cambria" w:cs="Times New Roman" w:eastAsia="Times New Roman" w:hAnsi="Cambria"/>
          <w:b/>
          <w:bCs/>
          <w:sz w:val="28"/>
          <w:szCs w:val="28"/>
        </w:rPr>
        <w:t>1.</w:t>
      </w:r>
      <w:r>
        <w:rPr>
          <w:rFonts w:ascii="Cambria" w:cs="Times New Roman" w:eastAsia="Times New Roman" w:hAnsi="Cambria"/>
          <w:b/>
          <w:bCs/>
          <w:sz w:val="28"/>
          <w:szCs w:val="28"/>
        </w:rPr>
        <w:tab/>
        <w:t>VACANCY</w:t>
      </w:r>
    </w:p>
    <w:p>
      <w:pPr>
        <w:spacing w:line="256" w:lineRule="auto"/>
        <w:ind w:left="1080" w:hanging="360"/>
        <w:rPr>
          <w:rFonts w:ascii="Cambria" w:cs="Times New Roman" w:eastAsia="Times New Roman" w:hAnsi="Cambria"/>
          <w:sz w:val="28"/>
          <w:szCs w:val="28"/>
        </w:rPr>
      </w:pPr>
      <w:r>
        <w:rPr>
          <w:rFonts w:ascii="Cambria" w:cs="Times New Roman" w:eastAsia="Times New Roman" w:hAnsi="Cambria"/>
          <w:sz w:val="28"/>
          <w:szCs w:val="28"/>
        </w:rPr>
        <w:t>i.</w:t>
      </w:r>
      <w:r>
        <w:rPr>
          <w:rFonts w:ascii="Cambria" w:cs="Times New Roman" w:eastAsia="Times New Roman" w:hAnsi="Cambria"/>
          <w:sz w:val="28"/>
          <w:szCs w:val="28"/>
        </w:rPr>
        <w:tab/>
        <w:t>Offices shall be vacant by the expiration of tenure, death, resignation, removal or where any such officer is unable to carry out the function of that office for reason of ill – health or insanity.</w:t>
      </w:r>
    </w:p>
    <w:p>
      <w:pPr>
        <w:spacing w:line="256" w:lineRule="auto"/>
        <w:ind w:left="1080" w:hanging="360"/>
        <w:rPr>
          <w:rFonts w:ascii="Cambria" w:cs="Times New Roman" w:eastAsia="Times New Roman" w:hAnsi="Cambria"/>
          <w:sz w:val="28"/>
          <w:szCs w:val="28"/>
        </w:rPr>
      </w:pPr>
      <w:r>
        <w:rPr>
          <w:rFonts w:ascii="Cambria" w:cs="Times New Roman" w:eastAsia="Times New Roman" w:hAnsi="Cambria"/>
          <w:sz w:val="28"/>
          <w:szCs w:val="28"/>
        </w:rPr>
        <w:t>ii.</w:t>
      </w:r>
      <w:r>
        <w:rPr>
          <w:rFonts w:ascii="Cambria" w:cs="Times New Roman" w:eastAsia="Times New Roman" w:hAnsi="Cambria"/>
          <w:sz w:val="28"/>
          <w:szCs w:val="28"/>
        </w:rPr>
        <w:tab/>
        <w:t>In the event of any office becoming vacant, the position may be filled through a bye – election within 60 days of such declaration of vacancy or so soon after.</w:t>
      </w:r>
    </w:p>
    <w:p>
      <w:pPr>
        <w:spacing w:line="256" w:lineRule="auto"/>
        <w:ind w:left="720"/>
        <w:contextualSpacing w:val="on"/>
        <w:rPr>
          <w:rFonts w:ascii="Cambria" w:cs="Times New Roman" w:eastAsia="Times New Roman" w:hAnsi="Cambria"/>
          <w:b/>
          <w:bCs/>
          <w:sz w:val="28"/>
          <w:szCs w:val="28"/>
        </w:rPr>
      </w:pPr>
    </w:p>
    <w:p>
      <w:pPr>
        <w:spacing w:line="256" w:lineRule="auto"/>
        <w:jc w:val="both"/>
        <w:rPr>
          <w:rFonts w:ascii="Cambria" w:cs="Times New Roman" w:eastAsia="Times New Roman" w:hAnsi="Cambria"/>
          <w:sz w:val="28"/>
          <w:szCs w:val="28"/>
        </w:rPr>
      </w:pPr>
      <w:r>
        <w:rPr>
          <w:rFonts w:ascii="Cambria" w:cs="Times New Roman" w:eastAsia="Times New Roman" w:hAnsi="Cambria"/>
          <w:b/>
          <w:bCs/>
          <w:sz w:val="28"/>
          <w:szCs w:val="28"/>
        </w:rPr>
        <w:t>2.</w:t>
      </w:r>
      <w:r>
        <w:rPr>
          <w:rFonts w:ascii="Cambria" w:cs="Times New Roman" w:eastAsia="Times New Roman" w:hAnsi="Cambria"/>
          <w:b/>
          <w:bCs/>
          <w:sz w:val="28"/>
          <w:szCs w:val="28"/>
        </w:rPr>
        <w:tab/>
        <w:t>EXPULSION/SUSPENSION</w:t>
      </w:r>
    </w:p>
    <w:p>
      <w:pPr>
        <w:spacing w:line="256" w:lineRule="auto"/>
        <w:ind w:left="720"/>
        <w:jc w:val="both"/>
        <w:rPr>
          <w:rFonts w:ascii="Cambria" w:cs="Times New Roman" w:eastAsia="Times New Roman" w:hAnsi="Cambria"/>
          <w:sz w:val="28"/>
          <w:szCs w:val="28"/>
        </w:rPr>
      </w:pPr>
      <w:r>
        <w:rPr>
          <w:rFonts w:ascii="Cambria" w:cs="Times New Roman" w:eastAsia="Times New Roman" w:hAnsi="Cambria"/>
          <w:sz w:val="28"/>
          <w:szCs w:val="28"/>
        </w:rPr>
        <w:t>The Association shall have the power at a general meeting to sanction</w:t>
      </w:r>
      <w:ins w:id="2" w:author="Adeyemi LaCrown Oloruntoba" w:date="2023-09-11T17:29:57Z">
        <w:r>
          <w:rPr>
            <w:rFonts w:ascii="Cambria" w:cs="Times New Roman" w:eastAsia="Times New Roman" w:hAnsi="Cambria"/>
            <w:sz w:val="28"/>
            <w:szCs w:val="28"/>
          </w:rPr>
          <w:t xml:space="preserve">, suspend, </w:t>
        </w:r>
      </w:ins>
      <w:r>
        <w:rPr>
          <w:rFonts w:ascii="Cambria" w:cs="Times New Roman" w:eastAsia="Times New Roman" w:hAnsi="Cambria"/>
          <w:sz w:val="28"/>
          <w:szCs w:val="28"/>
        </w:rPr>
        <w:t xml:space="preserve">and/or expel any member(s) for any </w:t>
      </w:r>
      <w:r>
        <w:rPr>
          <w:rFonts w:ascii="Cambria" w:cs="Times New Roman" w:eastAsia="Times New Roman" w:hAnsi="Cambria"/>
          <w:sz w:val="28"/>
          <w:szCs w:val="28"/>
        </w:rPr>
        <w:t>acts of fraud, criminal activities and other acts inimical to the interest or image of the Association or the Alma Mater after thorough investigation upon any motion moved and sustained by the General Assembly.</w:t>
      </w:r>
    </w:p>
    <w:p>
      <w:pPr>
        <w:spacing w:line="256" w:lineRule="auto"/>
        <w:jc w:val="both"/>
        <w:rPr>
          <w:rFonts w:ascii="Cambria" w:cs="Times New Roman" w:eastAsia="Times New Roman" w:hAnsi="Cambria"/>
          <w:b/>
          <w:bCs/>
          <w:sz w:val="28"/>
          <w:szCs w:val="28"/>
        </w:rPr>
      </w:pPr>
    </w:p>
    <w:p>
      <w:pPr>
        <w:spacing w:line="256" w:lineRule="auto"/>
        <w:jc w:val="both"/>
        <w:rPr>
          <w:rFonts w:ascii="Cambria" w:cs="Times New Roman" w:eastAsia="Times New Roman" w:hAnsi="Cambria"/>
          <w:b/>
          <w:bCs/>
          <w:sz w:val="28"/>
          <w:szCs w:val="28"/>
        </w:rPr>
      </w:pPr>
      <w:r>
        <w:rPr>
          <w:rFonts w:ascii="Cambria" w:cs="Times New Roman" w:eastAsia="Times New Roman" w:hAnsi="Cambria"/>
          <w:b/>
          <w:bCs/>
          <w:sz w:val="28"/>
          <w:szCs w:val="28"/>
        </w:rPr>
        <w:t>3.</w:t>
      </w:r>
      <w:r>
        <w:rPr>
          <w:rFonts w:ascii="Cambria" w:cs="Times New Roman" w:eastAsia="Times New Roman" w:hAnsi="Cambria"/>
          <w:b/>
          <w:bCs/>
          <w:sz w:val="28"/>
          <w:szCs w:val="28"/>
        </w:rPr>
        <w:tab/>
        <w:t>AMENDMENTS</w:t>
      </w:r>
    </w:p>
    <w:p>
      <w:pPr>
        <w:spacing w:line="256" w:lineRule="auto"/>
        <w:ind w:left="720"/>
        <w:jc w:val="both"/>
        <w:rPr>
          <w:rFonts w:ascii="Cambria" w:cs="Times New Roman" w:eastAsia="Times New Roman" w:hAnsi="Cambria"/>
          <w:sz w:val="28"/>
          <w:szCs w:val="28"/>
        </w:rPr>
      </w:pPr>
      <w:r>
        <w:rPr>
          <w:rFonts w:ascii="Cambria" w:cs="Times New Roman" w:eastAsia="Times New Roman" w:hAnsi="Cambria"/>
          <w:sz w:val="28"/>
          <w:szCs w:val="28"/>
        </w:rPr>
        <w:t>This constitution may be amended at an annual General Meeting of the Association where such proposal for amendment is supported by not less than 2/3 majority of members present and voting at an annual general meeting.</w:t>
      </w:r>
    </w:p>
    <w:p>
      <w:pPr>
        <w:spacing w:line="256" w:lineRule="auto"/>
        <w:ind w:left="720"/>
        <w:jc w:val="both"/>
        <w:rPr>
          <w:rFonts w:ascii="Cambria" w:cs="Times New Roman" w:eastAsia="Times New Roman" w:hAnsi="Cambria"/>
          <w:sz w:val="28"/>
          <w:szCs w:val="28"/>
        </w:rPr>
      </w:pPr>
      <w:r>
        <w:rPr>
          <w:rFonts w:ascii="Cambria" w:cs="Times New Roman" w:eastAsia="Times New Roman" w:hAnsi="Cambria"/>
          <w:sz w:val="28"/>
          <w:szCs w:val="28"/>
        </w:rPr>
        <w:t>Provided always that notice of such amendment shall have been served in writing not later than 15 days prior to the date of the said annual general meeting.</w:t>
      </w:r>
    </w:p>
    <w:p>
      <w:pPr>
        <w:spacing w:line="256" w:lineRule="auto"/>
        <w:jc w:val="both"/>
        <w:rPr>
          <w:rFonts w:ascii="Cambria" w:cs="Times New Roman" w:eastAsia="Times New Roman" w:hAnsi="Cambria"/>
          <w:sz w:val="28"/>
          <w:szCs w:val="28"/>
        </w:rPr>
      </w:pPr>
    </w:p>
    <w:p>
      <w:pPr>
        <w:spacing w:line="256" w:lineRule="auto"/>
        <w:jc w:val="center"/>
        <w:rPr>
          <w:rFonts w:ascii="Cambria" w:cs="Times New Roman" w:eastAsia="Times New Roman" w:hAnsi="Cambria"/>
          <w:b/>
          <w:bCs/>
          <w:sz w:val="28"/>
          <w:szCs w:val="28"/>
        </w:rPr>
      </w:pPr>
      <w:r>
        <w:rPr>
          <w:rFonts w:ascii="Cambria" w:cs="Times New Roman" w:eastAsia="Times New Roman" w:hAnsi="Cambria"/>
          <w:b/>
          <w:bCs/>
          <w:sz w:val="28"/>
          <w:szCs w:val="28"/>
        </w:rPr>
        <w:t>ARTICLE 10</w:t>
      </w:r>
    </w:p>
    <w:p>
      <w:pPr>
        <w:spacing w:line="256" w:lineRule="auto"/>
        <w:jc w:val="center"/>
        <w:rPr>
          <w:rFonts w:ascii="Cambria" w:cs="Times New Roman" w:eastAsia="Times New Roman" w:hAnsi="Cambria"/>
          <w:b/>
          <w:bCs/>
          <w:sz w:val="28"/>
          <w:szCs w:val="28"/>
        </w:rPr>
      </w:pPr>
      <w:r>
        <w:rPr>
          <w:rFonts w:ascii="Cambria" w:cs="Times New Roman" w:eastAsia="Times New Roman" w:hAnsi="Cambria"/>
          <w:b/>
          <w:bCs/>
          <w:sz w:val="28"/>
          <w:szCs w:val="28"/>
        </w:rPr>
        <w:t>OATHS</w:t>
      </w:r>
    </w:p>
    <w:p>
      <w:pPr>
        <w:spacing w:line="256" w:lineRule="auto"/>
        <w:jc w:val="center"/>
        <w:rPr>
          <w:rFonts w:ascii="Cambria" w:cs="Times New Roman" w:eastAsia="Times New Roman" w:hAnsi="Cambria"/>
          <w:b/>
          <w:bCs/>
          <w:sz w:val="28"/>
          <w:szCs w:val="28"/>
        </w:rPr>
      </w:pPr>
      <w:r>
        <w:rPr>
          <w:rFonts w:ascii="Cambria" w:cs="Times New Roman" w:eastAsia="Times New Roman" w:hAnsi="Cambria"/>
          <w:b/>
          <w:bCs/>
          <w:sz w:val="28"/>
          <w:szCs w:val="28"/>
        </w:rPr>
        <w:t>SECTION 1 – OATHS OF ALLEGIANCE</w:t>
      </w:r>
    </w:p>
    <w:p>
      <w:pPr>
        <w:spacing w:line="256" w:lineRule="auto"/>
        <w:jc w:val="both"/>
        <w:rPr>
          <w:rFonts w:ascii="Cambria" w:cs="Times New Roman" w:eastAsia="Times New Roman" w:hAnsi="Cambria"/>
          <w:sz w:val="28"/>
          <w:szCs w:val="28"/>
        </w:rPr>
      </w:pPr>
      <w:r>
        <w:rPr>
          <w:rFonts w:ascii="Cambria" w:cs="Times New Roman" w:eastAsia="Times New Roman" w:hAnsi="Cambria"/>
          <w:sz w:val="28"/>
          <w:szCs w:val="28"/>
        </w:rPr>
        <w:t>I ----------- do solemnly swear or affirm that I will be faithful, loyal and bear true allegiance to the Old Students Association Community Comprehensive High School Ikaram Akoko Ondo State and that I will preserve, protect and defend the Constitutions of the Old Students Association.</w:t>
      </w:r>
    </w:p>
    <w:p>
      <w:pPr>
        <w:spacing w:line="256" w:lineRule="auto"/>
        <w:jc w:val="both"/>
        <w:rPr>
          <w:rFonts w:ascii="Cambria" w:cs="Times New Roman" w:eastAsia="Times New Roman" w:hAnsi="Cambria"/>
          <w:b/>
          <w:bCs/>
          <w:sz w:val="28"/>
          <w:szCs w:val="28"/>
        </w:rPr>
      </w:pPr>
    </w:p>
    <w:p>
      <w:pPr>
        <w:spacing w:line="256" w:lineRule="auto"/>
        <w:jc w:val="center"/>
        <w:rPr>
          <w:rFonts w:ascii="Cambria" w:cs="Times New Roman" w:eastAsia="Times New Roman" w:hAnsi="Cambria"/>
          <w:b/>
          <w:bCs/>
          <w:sz w:val="28"/>
          <w:szCs w:val="28"/>
        </w:rPr>
      </w:pPr>
      <w:r>
        <w:rPr>
          <w:rFonts w:ascii="Cambria" w:cs="Times New Roman" w:eastAsia="Times New Roman" w:hAnsi="Cambria"/>
          <w:b/>
          <w:bCs/>
          <w:sz w:val="28"/>
          <w:szCs w:val="28"/>
        </w:rPr>
        <w:t xml:space="preserve">SECTION TWO - OATH OF OFFICE </w:t>
      </w:r>
    </w:p>
    <w:p>
      <w:pPr>
        <w:spacing w:line="256" w:lineRule="auto"/>
        <w:jc w:val="both"/>
        <w:rPr>
          <w:rFonts w:ascii="Cambria" w:cs="Times New Roman" w:eastAsia="Times New Roman" w:hAnsi="Cambria"/>
          <w:sz w:val="28"/>
          <w:szCs w:val="28"/>
        </w:rPr>
      </w:pPr>
      <w:r>
        <w:rPr>
          <w:rFonts w:ascii="Cambria" w:cs="Times New Roman" w:eastAsia="Times New Roman" w:hAnsi="Cambria"/>
          <w:sz w:val="28"/>
          <w:szCs w:val="28"/>
        </w:rPr>
        <w:t>I…………………………………………… do solemnly swear/affirm that  I will be faithful, loyal and bear true allegiance to the Old Students Association of Community Comprehensive High School Ikaram – Akoko, Ondo State; that as an Executive member of the Old Students Association, I will discharge my duties as the ……......(Mention the office)  to the best of my ability and in accordance with the provisions of the Constitution of the Old Students Association, and law, and always in the interest of the sovereignty, integrity, solidarity, well-being and prosperity of the Old Student Association;</w:t>
      </w:r>
    </w:p>
    <w:p>
      <w:pPr>
        <w:numPr>
          <w:ilvl w:val="0"/>
          <w:numId w:val="4"/>
        </w:numPr>
        <w:spacing w:line="256" w:lineRule="auto"/>
        <w:contextualSpacing w:val="on"/>
        <w:jc w:val="both"/>
        <w:rPr>
          <w:rFonts w:ascii="Cambria" w:cs="Times New Roman" w:eastAsia="Times New Roman" w:hAnsi="Cambria"/>
          <w:sz w:val="28"/>
          <w:szCs w:val="28"/>
        </w:rPr>
      </w:pPr>
      <w:r>
        <w:rPr>
          <w:rFonts w:ascii="Cambria" w:cs="Times New Roman" w:eastAsia="Times New Roman" w:hAnsi="Cambria"/>
          <w:sz w:val="28"/>
          <w:szCs w:val="28"/>
        </w:rPr>
        <w:t>that I will strive to preserve the Fundamental Objectives of the Association.</w:t>
      </w:r>
    </w:p>
    <w:p>
      <w:pPr>
        <w:spacing w:line="256" w:lineRule="auto"/>
        <w:ind w:left="720"/>
        <w:contextualSpacing w:val="on"/>
        <w:jc w:val="both"/>
        <w:rPr>
          <w:rFonts w:ascii="Cambria" w:cs="Times New Roman" w:eastAsia="Times New Roman" w:hAnsi="Cambria"/>
          <w:sz w:val="28"/>
          <w:szCs w:val="28"/>
        </w:rPr>
      </w:pPr>
    </w:p>
    <w:p>
      <w:pPr>
        <w:numPr>
          <w:ilvl w:val="0"/>
          <w:numId w:val="4"/>
        </w:numPr>
        <w:spacing w:line="256" w:lineRule="auto"/>
        <w:contextualSpacing w:val="on"/>
        <w:jc w:val="both"/>
        <w:rPr>
          <w:rFonts w:ascii="Cambria" w:cs="Times New Roman" w:eastAsia="Times New Roman" w:hAnsi="Cambria"/>
          <w:sz w:val="28"/>
          <w:szCs w:val="28"/>
        </w:rPr>
      </w:pPr>
      <w:r>
        <w:rPr>
          <w:rFonts w:ascii="Cambria" w:cs="Times New Roman" w:eastAsia="Times New Roman" w:hAnsi="Cambria"/>
          <w:sz w:val="28"/>
          <w:szCs w:val="28"/>
        </w:rPr>
        <w:t>that I will not allow my personal interest to influence my official conduct or my official decisions.</w:t>
      </w:r>
    </w:p>
    <w:p>
      <w:pPr>
        <w:spacing w:line="256" w:lineRule="auto"/>
        <w:jc w:val="both"/>
        <w:rPr>
          <w:rFonts w:ascii="Cambria" w:cs="Times New Roman" w:eastAsia="Times New Roman" w:hAnsi="Cambria"/>
          <w:sz w:val="28"/>
          <w:szCs w:val="28"/>
        </w:rPr>
      </w:pPr>
    </w:p>
    <w:p>
      <w:pPr>
        <w:numPr>
          <w:ilvl w:val="0"/>
          <w:numId w:val="4"/>
        </w:numPr>
        <w:spacing w:line="256" w:lineRule="auto"/>
        <w:contextualSpacing w:val="on"/>
        <w:jc w:val="both"/>
        <w:rPr>
          <w:rFonts w:ascii="Cambria" w:cs="Times New Roman" w:eastAsia="Times New Roman" w:hAnsi="Cambria"/>
          <w:sz w:val="28"/>
          <w:szCs w:val="28"/>
        </w:rPr>
      </w:pPr>
      <w:r>
        <w:rPr>
          <w:rFonts w:ascii="Cambria" w:cs="Times New Roman" w:eastAsia="Times New Roman" w:hAnsi="Cambria"/>
          <w:sz w:val="28"/>
          <w:szCs w:val="28"/>
        </w:rPr>
        <w:t>That I will to the best of my ability preserve, protect and defend the Constitution of the Old Students Association of Community Comprehensive High School Ikaram-Akoko, Ondo State</w:t>
      </w:r>
    </w:p>
    <w:p>
      <w:pPr>
        <w:numPr>
          <w:ilvl w:val="0"/>
          <w:numId w:val="4"/>
        </w:numPr>
        <w:spacing w:line="256" w:lineRule="auto"/>
        <w:contextualSpacing w:val="on"/>
        <w:jc w:val="both"/>
        <w:rPr>
          <w:rFonts w:ascii="Cambria" w:cs="Times New Roman" w:eastAsia="Times New Roman" w:hAnsi="Cambria"/>
          <w:sz w:val="28"/>
          <w:szCs w:val="28"/>
        </w:rPr>
      </w:pPr>
      <w:r>
        <w:rPr>
          <w:rFonts w:ascii="Cambria" w:cs="Times New Roman" w:eastAsia="Times New Roman" w:hAnsi="Cambria"/>
          <w:sz w:val="28"/>
          <w:szCs w:val="28"/>
        </w:rPr>
        <w:t xml:space="preserve">That in all circumstances, </w:t>
      </w:r>
      <w:r>
        <w:rPr>
          <w:rFonts w:ascii="Cambria" w:cs="Times New Roman" w:eastAsia="Times New Roman" w:hAnsi="Cambria"/>
          <w:sz w:val="28"/>
          <w:szCs w:val="28"/>
        </w:rPr>
        <w:t>I will do</w:t>
      </w:r>
      <w:r>
        <w:rPr>
          <w:rFonts w:ascii="Cambria" w:cs="Times New Roman" w:eastAsia="Times New Roman" w:hAnsi="Cambria"/>
          <w:sz w:val="28"/>
          <w:szCs w:val="28"/>
        </w:rPr>
        <w:t xml:space="preserve"> </w:t>
      </w:r>
      <w:r>
        <w:rPr>
          <w:rFonts w:ascii="Cambria" w:cs="Times New Roman" w:eastAsia="Times New Roman" w:hAnsi="Cambria"/>
          <w:sz w:val="28"/>
          <w:szCs w:val="28"/>
        </w:rPr>
        <w:t>what is right and in the interest of the Association.</w:t>
      </w:r>
    </w:p>
    <w:p>
      <w:pPr>
        <w:numPr>
          <w:ilvl w:val="0"/>
          <w:numId w:val="4"/>
        </w:numPr>
        <w:spacing w:line="256" w:lineRule="auto"/>
        <w:contextualSpacing w:val="on"/>
        <w:jc w:val="both"/>
        <w:rPr>
          <w:rFonts w:ascii="Cambria" w:cs="Times New Roman" w:eastAsia="Times New Roman" w:hAnsi="Cambria"/>
          <w:sz w:val="28"/>
          <w:szCs w:val="28"/>
        </w:rPr>
      </w:pPr>
    </w:p>
    <w:p>
      <w:pPr>
        <w:spacing w:line="256" w:lineRule="auto"/>
        <w:jc w:val="both"/>
        <w:rPr>
          <w:rFonts w:ascii="Cambria" w:cs="Times New Roman" w:eastAsia="Times New Roman" w:hAnsi="Cambria"/>
          <w:sz w:val="28"/>
          <w:szCs w:val="28"/>
        </w:rPr>
      </w:pPr>
      <w:r>
        <w:rPr>
          <w:rFonts w:ascii="Cambria" w:cs="Times New Roman" w:eastAsia="Times New Roman" w:hAnsi="Cambria"/>
          <w:sz w:val="28"/>
          <w:szCs w:val="28"/>
        </w:rPr>
        <w:t>So, help me God.</w:t>
      </w:r>
    </w:p>
    <w:p>
      <w:pPr>
        <w:spacing w:line="256" w:lineRule="auto"/>
        <w:jc w:val="center"/>
        <w:rPr>
          <w:rFonts w:ascii="Cambria" w:cs="Times New Roman" w:eastAsia="Times New Roman" w:hAnsi="Cambria"/>
          <w:b/>
          <w:bCs/>
          <w:sz w:val="28"/>
          <w:szCs w:val="28"/>
        </w:rPr>
      </w:pPr>
      <w:r>
        <w:rPr>
          <w:rFonts w:ascii="Cambria" w:cs="Times New Roman" w:eastAsia="Times New Roman" w:hAnsi="Cambria"/>
          <w:b/>
          <w:bCs/>
          <w:sz w:val="28"/>
          <w:szCs w:val="28"/>
        </w:rPr>
        <w:t>ARTICLE 11</w:t>
      </w:r>
    </w:p>
    <w:p>
      <w:pPr>
        <w:spacing w:line="256" w:lineRule="auto"/>
        <w:jc w:val="center"/>
        <w:rPr>
          <w:rFonts w:ascii="Cambria" w:cs="Times New Roman" w:eastAsia="Times New Roman" w:hAnsi="Cambria"/>
          <w:b/>
          <w:bCs/>
          <w:sz w:val="28"/>
          <w:szCs w:val="28"/>
        </w:rPr>
      </w:pPr>
      <w:r>
        <w:rPr>
          <w:rFonts w:ascii="Cambria" w:cs="Times New Roman" w:eastAsia="Times New Roman" w:hAnsi="Cambria"/>
          <w:b/>
          <w:bCs/>
          <w:sz w:val="28"/>
          <w:szCs w:val="28"/>
        </w:rPr>
        <w:t>COMMENCEMENT</w:t>
      </w:r>
    </w:p>
    <w:p>
      <w:pPr>
        <w:spacing w:line="256" w:lineRule="auto"/>
        <w:ind w:left="720" w:hanging="720"/>
        <w:jc w:val="both"/>
        <w:rPr>
          <w:rFonts w:ascii="Cambria" w:cs="Times New Roman" w:eastAsia="Times New Roman" w:hAnsi="Cambria"/>
          <w:sz w:val="28"/>
          <w:szCs w:val="28"/>
        </w:rPr>
      </w:pPr>
      <w:r>
        <w:rPr>
          <w:rFonts w:ascii="Cambria" w:cs="Times New Roman" w:eastAsia="Times New Roman" w:hAnsi="Cambria"/>
          <w:sz w:val="28"/>
          <w:szCs w:val="28"/>
        </w:rPr>
        <w:t>a.</w:t>
      </w:r>
      <w:r>
        <w:rPr>
          <w:rFonts w:ascii="Cambria" w:cs="Times New Roman" w:eastAsia="Times New Roman" w:hAnsi="Cambria"/>
          <w:sz w:val="28"/>
          <w:szCs w:val="28"/>
        </w:rPr>
        <w:tab/>
        <w:t xml:space="preserve">It is resolved at the meeting of the Association held on --------- day of ---------- 2023 that: </w:t>
      </w:r>
    </w:p>
    <w:p>
      <w:pPr>
        <w:spacing w:line="256" w:lineRule="auto"/>
        <w:ind w:left="720"/>
        <w:jc w:val="both"/>
        <w:rPr>
          <w:rFonts w:ascii="Cambria" w:cs="Times New Roman" w:eastAsia="Times New Roman" w:hAnsi="Cambria"/>
          <w:sz w:val="28"/>
          <w:szCs w:val="28"/>
        </w:rPr>
      </w:pPr>
      <w:r>
        <w:rPr>
          <w:rFonts w:ascii="Cambria" w:cs="Times New Roman" w:eastAsia="Times New Roman" w:hAnsi="Cambria"/>
          <w:sz w:val="28"/>
          <w:szCs w:val="28"/>
        </w:rPr>
        <w:t>i.</w:t>
      </w:r>
      <w:r>
        <w:rPr>
          <w:rFonts w:ascii="Cambria" w:cs="Times New Roman" w:eastAsia="Times New Roman" w:hAnsi="Cambria"/>
          <w:sz w:val="28"/>
          <w:szCs w:val="28"/>
        </w:rPr>
        <w:tab/>
        <w:t>This Constitution be adopted as the Constitution of the Association.</w:t>
      </w:r>
    </w:p>
    <w:p>
      <w:pPr>
        <w:spacing w:line="256" w:lineRule="auto"/>
        <w:ind w:left="1440" w:hanging="720"/>
        <w:jc w:val="both"/>
        <w:rPr>
          <w:rFonts w:ascii="Cambria" w:cs="Times New Roman" w:eastAsia="Times New Roman" w:hAnsi="Cambria"/>
          <w:sz w:val="28"/>
          <w:szCs w:val="28"/>
        </w:rPr>
      </w:pPr>
      <w:r>
        <w:rPr>
          <w:rFonts w:ascii="Cambria" w:cs="Times New Roman" w:eastAsia="Times New Roman" w:hAnsi="Cambria"/>
          <w:sz w:val="28"/>
          <w:szCs w:val="28"/>
        </w:rPr>
        <w:t>ii.</w:t>
      </w:r>
      <w:r>
        <w:rPr>
          <w:rFonts w:ascii="Cambria" w:cs="Times New Roman" w:eastAsia="Times New Roman" w:hAnsi="Cambria"/>
          <w:sz w:val="28"/>
          <w:szCs w:val="28"/>
        </w:rPr>
        <w:tab/>
        <w:t>This constitution is t</w:t>
      </w:r>
      <w:r>
        <w:rPr>
          <w:rFonts w:ascii="Cambria" w:cs="Times New Roman" w:eastAsia="Times New Roman" w:hAnsi="Cambria"/>
          <w:sz w:val="28"/>
          <w:szCs w:val="28"/>
        </w:rPr>
        <w:t>o take effect from -------</w:t>
      </w:r>
      <w:r>
        <w:rPr>
          <w:rFonts w:ascii="Cambria" w:cs="Times New Roman" w:eastAsia="Times New Roman" w:hAnsi="Cambria"/>
          <w:sz w:val="28"/>
          <w:szCs w:val="28"/>
        </w:rPr>
        <w:t>day of ---------------2023</w:t>
      </w:r>
      <w:r>
        <w:rPr>
          <w:rFonts w:ascii="Cambria" w:cs="Times New Roman" w:eastAsia="Times New Roman" w:hAnsi="Cambria"/>
          <w:sz w:val="28"/>
          <w:szCs w:val="28"/>
        </w:rPr>
        <w:t>A</w:t>
      </w:r>
      <w:r>
        <w:rPr>
          <w:rFonts w:ascii="Cambria" w:cs="Times New Roman" w:eastAsia="Times New Roman" w:hAnsi="Cambria"/>
          <w:sz w:val="28"/>
          <w:szCs w:val="28"/>
        </w:rPr>
        <w:t xml:space="preserve">ny other </w:t>
      </w:r>
      <w:r>
        <w:rPr>
          <w:rFonts w:ascii="Cambria" w:cs="Times New Roman" w:eastAsia="Times New Roman" w:hAnsi="Cambria"/>
          <w:sz w:val="28"/>
          <w:szCs w:val="28"/>
        </w:rPr>
        <w:t xml:space="preserve">existing </w:t>
      </w:r>
      <w:r>
        <w:rPr>
          <w:rFonts w:ascii="Cambria" w:cs="Times New Roman" w:eastAsia="Times New Roman" w:hAnsi="Cambria"/>
          <w:sz w:val="28"/>
          <w:szCs w:val="28"/>
        </w:rPr>
        <w:t>constitution</w:t>
      </w:r>
      <w:r>
        <w:rPr>
          <w:rFonts w:ascii="Cambria" w:cs="Times New Roman" w:eastAsia="Times New Roman" w:hAnsi="Cambria"/>
          <w:sz w:val="28"/>
          <w:szCs w:val="28"/>
        </w:rPr>
        <w:t xml:space="preserve">, law, </w:t>
      </w:r>
      <w:r>
        <w:rPr>
          <w:rFonts w:ascii="Cambria" w:cs="Times New Roman" w:eastAsia="Times New Roman" w:hAnsi="Cambria"/>
          <w:sz w:val="28"/>
          <w:szCs w:val="28"/>
        </w:rPr>
        <w:t>rule</w:t>
      </w:r>
      <w:r>
        <w:rPr>
          <w:rFonts w:ascii="Cambria" w:cs="Times New Roman" w:eastAsia="Times New Roman" w:hAnsi="Cambria"/>
          <w:sz w:val="28"/>
          <w:szCs w:val="28"/>
        </w:rPr>
        <w:t xml:space="preserve"> or regulation</w:t>
      </w:r>
      <w:r>
        <w:rPr>
          <w:rFonts w:ascii="Cambria" w:cs="Times New Roman" w:eastAsia="Times New Roman" w:hAnsi="Cambria"/>
          <w:sz w:val="28"/>
          <w:szCs w:val="28"/>
        </w:rPr>
        <w:t xml:space="preserve"> </w:t>
      </w:r>
      <w:r>
        <w:rPr>
          <w:rFonts w:ascii="Cambria" w:cs="Times New Roman" w:eastAsia="Times New Roman" w:hAnsi="Cambria"/>
          <w:sz w:val="28"/>
          <w:szCs w:val="28"/>
        </w:rPr>
        <w:t xml:space="preserve">in respect of or pertaining to the Association prior to this date </w:t>
      </w:r>
      <w:r>
        <w:rPr>
          <w:rFonts w:ascii="Cambria" w:cs="Times New Roman" w:eastAsia="Times New Roman" w:hAnsi="Cambria"/>
          <w:sz w:val="28"/>
          <w:szCs w:val="28"/>
        </w:rPr>
        <w:t xml:space="preserve">becomes invalid </w:t>
      </w:r>
      <w:r>
        <w:rPr>
          <w:rFonts w:ascii="Cambria" w:cs="Times New Roman" w:eastAsia="Times New Roman" w:hAnsi="Cambria"/>
          <w:sz w:val="28"/>
          <w:szCs w:val="28"/>
        </w:rPr>
        <w:t>and will no longer apply to the Association.</w:t>
      </w:r>
    </w:p>
    <w:p>
      <w:pPr>
        <w:spacing w:line="256" w:lineRule="auto"/>
        <w:contextualSpacing w:val="on"/>
        <w:jc w:val="both"/>
        <w:rPr>
          <w:rFonts w:ascii="Cambria" w:cs="Times New Roman" w:eastAsia="Times New Roman" w:hAnsi="Cambria"/>
          <w:sz w:val="28"/>
          <w:szCs w:val="28"/>
        </w:rPr>
      </w:pPr>
    </w:p>
    <w:p>
      <w:pPr>
        <w:spacing w:line="256" w:lineRule="auto"/>
        <w:contextualSpacing w:val="on"/>
        <w:jc w:val="both"/>
        <w:rPr>
          <w:rFonts w:ascii="Cambria" w:cs="Times New Roman" w:eastAsia="Times New Roman" w:hAnsi="Cambria"/>
          <w:sz w:val="28"/>
          <w:szCs w:val="28"/>
        </w:rPr>
      </w:pPr>
      <w:r>
        <w:rPr>
          <w:rFonts w:ascii="Cambria" w:cs="Times New Roman" w:eastAsia="Times New Roman" w:hAnsi="Cambria"/>
          <w:sz w:val="28"/>
          <w:szCs w:val="28"/>
        </w:rPr>
        <w:t>DATED THIS ------------------DAY OF ---------------------------------------------2023</w:t>
      </w:r>
      <w:r>
        <w:rPr>
          <w:rFonts w:ascii="Cambria" w:cs="Times New Roman" w:eastAsia="Times New Roman" w:hAnsi="Cambria"/>
          <w:sz w:val="28"/>
          <w:szCs w:val="28"/>
        </w:rPr>
        <w:t xml:space="preserve"> </w:t>
      </w:r>
    </w:p>
    <w:p>
      <w:pPr>
        <w:spacing w:line="256" w:lineRule="auto"/>
        <w:ind w:left="720" w:hanging="720"/>
        <w:jc w:val="both"/>
        <w:rPr>
          <w:rFonts w:ascii="Cambria" w:cs="Times New Roman" w:eastAsia="Times New Roman" w:hAnsi="Cambria"/>
          <w:sz w:val="28"/>
          <w:szCs w:val="28"/>
        </w:rPr>
      </w:pPr>
    </w:p>
    <w:p>
      <w:pPr>
        <w:spacing w:line="256" w:lineRule="auto"/>
        <w:jc w:val="both"/>
        <w:rPr>
          <w:rFonts w:ascii="Cambria" w:cs="Times New Roman" w:eastAsia="Times New Roman" w:hAnsi="Cambria"/>
          <w:sz w:val="28"/>
          <w:szCs w:val="28"/>
        </w:rPr>
      </w:pPr>
      <w:r>
        <w:rPr>
          <w:rFonts w:ascii="Cambria" w:cs="Times New Roman" w:eastAsia="Times New Roman" w:hAnsi="Cambria"/>
          <w:sz w:val="28"/>
          <w:szCs w:val="28"/>
        </w:rPr>
        <w:t>SIGNED:</w:t>
      </w:r>
    </w:p>
    <w:sectPr>
      <w:footerReference w:type="default" r:id="rId16"/>
      <w:pgSz w:w="12240" w:h="15840"/>
      <w:pgMar w:top="1440" w:right="1440" w:bottom="1440" w:left="144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ateef" w:date="2023-09-08T15:40:00Z" w:initials="L">
    <w:p w14:paraId="6DE16909" w14:textId="77777777" w:rsidR="00F926FA" w:rsidRDefault="00F926FA" w:rsidP="0046161B">
      <w:pPr>
        <w:pStyle w:val="CommentText"/>
      </w:pPr>
      <w:r>
        <w:rPr>
          <w:rStyle w:val="CommentReference"/>
        </w:rPr>
        <w:annotationRef/>
      </w:r>
      <w:r>
        <w:t>It may also read 'to promote'</w:t>
      </w:r>
    </w:p>
  </w:comment>
  <w:comment w:id="5" w:author="Lateef" w:date="2023-09-08T15:37:00Z" w:initials="L">
    <w:p w14:paraId="225BCB3A" w14:textId="7DF06689" w:rsidR="00EB7C88" w:rsidRDefault="00EB7C88" w:rsidP="00CC24B5">
      <w:pPr>
        <w:pStyle w:val="CommentText"/>
      </w:pPr>
      <w:r>
        <w:rPr>
          <w:rStyle w:val="CommentReference"/>
        </w:rPr>
        <w:annotationRef/>
      </w:r>
      <w:r>
        <w:t>Capitalized</w:t>
      </w:r>
    </w:p>
  </w:comment>
  <w:comment w:id="13" w:author="Lateef" w:date="2023-09-08T15:36:00Z" w:initials="L">
    <w:p w14:paraId="70AB94E8" w14:textId="44492521" w:rsidR="00EB7C88" w:rsidRDefault="00EB7C88" w:rsidP="001D1190">
      <w:pPr>
        <w:pStyle w:val="CommentText"/>
      </w:pPr>
      <w:r>
        <w:rPr>
          <w:rStyle w:val="CommentReference"/>
        </w:rPr>
        <w:annotationRef/>
      </w:r>
      <w:r>
        <w:t>space</w:t>
      </w:r>
    </w:p>
  </w:comment>
  <w:comment w:id="23" w:author="Lateef" w:date="2023-09-08T15:47:00Z" w:initials="L">
    <w:p w14:paraId="6208AB1E" w14:textId="77777777" w:rsidR="00F926FA" w:rsidRDefault="00F926FA" w:rsidP="00850F67">
      <w:pPr>
        <w:pStyle w:val="CommentText"/>
      </w:pPr>
      <w:r>
        <w:rPr>
          <w:rStyle w:val="CommentReference"/>
        </w:rPr>
        <w:annotationRef/>
      </w:r>
      <w:r>
        <w:t>Delete</w:t>
      </w:r>
    </w:p>
  </w:comment>
  <w:comment w:id="25" w:author="Lateef" w:date="2023-09-08T15:47:00Z" w:initials="L">
    <w:p w14:paraId="200896C7" w14:textId="77777777" w:rsidR="00F926FA" w:rsidRDefault="00F926FA" w:rsidP="00014AF5">
      <w:pPr>
        <w:pStyle w:val="CommentText"/>
      </w:pPr>
      <w:r>
        <w:rPr>
          <w:rStyle w:val="CommentReference"/>
        </w:rPr>
        <w:annotationRef/>
      </w:r>
      <w:r>
        <w:t>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E16909" w15:done="0"/>
  <w15:commentEx w15:paraId="225BCB3A" w15:done="0"/>
  <w15:commentEx w15:paraId="70AB94E8" w15:done="0"/>
  <w15:commentEx w15:paraId="6208AB1E" w15:done="0"/>
  <w15:commentEx w15:paraId="200896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53BF496" w16cex:dateUtc="2023-09-08T19:40:00Z"/>
  <w16cex:commentExtensible w16cex:durableId="61D9EE28" w16cex:dateUtc="2023-09-08T19:37:00Z"/>
  <w16cex:commentExtensible w16cex:durableId="2D1AE368" w16cex:dateUtc="2023-09-08T19:36:00Z"/>
  <w16cex:commentExtensible w16cex:durableId="1AE29443" w16cex:dateUtc="2023-09-08T19:47:00Z"/>
  <w16cex:commentExtensible w16cex:durableId="6DD5B1A6" w16cex:dateUtc="2023-09-08T1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E16909" w16cid:durableId="653BF496"/>
  <w16cid:commentId w16cid:paraId="225BCB3A" w16cid:durableId="61D9EE28"/>
  <w16cid:commentId w16cid:paraId="70AB94E8" w16cid:durableId="2D1AE368"/>
  <w16cid:commentId w16cid:paraId="6208AB1E" w16cid:durableId="1AE29443"/>
  <w16cid:commentId w16cid:paraId="200896C7" w16cid:durableId="6DD5B1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Cambria">
    <w:panose1 w:val="02040503050406030204"/>
    <w:charset w:val="00"/>
    <w:family w:val="roman"/>
    <w:pitch w:val="variable"/>
    <w:sig w:usb0="00000000" w:usb1="420024ff" w:usb2="02000000" w:usb3="00000000" w:csb0="0000019f" w:csb1="00000000"/>
  </w:font>
  <w:font w:name="Symbol">
    <w:panose1 w:val="05050102010706020507"/>
    <w:charset w:val="02"/>
    <w:family w:val="roman"/>
    <w:pitch w:val="variable"/>
    <w:sig w:usb0="00000000" w:usb1="10000000" w:usb2="00000000" w:usb3="00000000" w:csb0="00000000"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Arial">
    <w:panose1 w:val="020b0604020202020204"/>
    <w:charset w:val="00"/>
    <w:family w:val="swiss"/>
    <w:pitch w:val="variable"/>
    <w:sig w:usb0="00000000" w:usb1="00000000" w:usb2="00000009" w:usb3="00000000" w:csb0="000001ff" w:csb1="00000000"/>
  </w:font>
  <w:font w:name="Segoe UI">
    <w:panose1 w:val="020b0502040204020203"/>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pPr>
      <w:pStyle w:val="Footer"/>
      <w:jc w:val="center"/>
      <w:rPr/>
    </w:pPr>
    <w:r>
      <w:fldChar w:fldCharType="begin"/>
    </w:r>
    <w:r>
      <w:instrText xml:space="preserve"> PAGE   \* MERGEFORMAT </w:instrText>
    </w:r>
    <w:r>
      <w:fldChar w:fldCharType="separate"/>
    </w:r>
    <w:r>
      <w:rPr>
        <w:b/>
        <w:bCs/>
      </w:rPr>
      <w:t>11</w:t>
    </w:r>
    <w:r>
      <w:fldChar w:fldCharType="end"/>
    </w:r>
  </w:p>
  <w:p>
    <w:pPr>
      <w:pStyle w:val="Foot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2"/>
      <w:numFmt w:val="lowerRoman"/>
      <w:lvlText w:val="%1."/>
      <w:lvlJc w:val="left"/>
      <w:pPr>
        <w:ind w:left="1440" w:hanging="720"/>
      </w:pPr>
      <w:rPr>
        <w:rFonts w:cs="Times New Roman" w:hint="default"/>
      </w:rPr>
    </w:lvl>
    <w:lvl w:ilvl="1" w:tentative="1">
      <w:start w:val="1"/>
      <w:numFmt w:val="lowerLetter"/>
      <w:lvlText w:val="%2."/>
      <w:lvlJc w:val="left"/>
      <w:pPr>
        <w:ind w:left="1800" w:hanging="360"/>
      </w:pPr>
      <w:rPr>
        <w:rFonts w:cs="Times New Roman"/>
      </w:rPr>
    </w:lvl>
    <w:lvl w:ilvl="2" w:tentative="1">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1">
    <w:multiLevelType w:val="hybridMultilevel"/>
    <w:lvl w:ilvl="0" w:tentative="0">
      <w:start w:val="1"/>
      <w:numFmt w:val="lowerRoman"/>
      <w:lvlText w:val="%1."/>
      <w:lvlJc w:val="left"/>
      <w:pPr>
        <w:ind w:left="1080" w:hanging="720"/>
      </w:pPr>
      <w:rPr>
        <w:rFonts w:cs="Times New Roman"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2">
    <w:multiLevelType w:val="hybridMultilevel"/>
    <w:lvl w:ilvl="0" w:tentative="0">
      <w:start w:val="2"/>
      <w:numFmt w:val="lowerRoman"/>
      <w:lvlText w:val="%1."/>
      <w:lvlJc w:val="left"/>
      <w:pPr>
        <w:ind w:left="1440" w:hanging="72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multiLevelType w:val="hybridMultilevel"/>
    <w:lvl w:ilvl="0" w:tentative="0">
      <w:start w:val="2"/>
      <w:numFmt w:val="lowerRoman"/>
      <w:lvlText w:val="%1."/>
      <w:lvlJc w:val="left"/>
      <w:pPr>
        <w:ind w:left="1440" w:hanging="720"/>
      </w:pPr>
      <w:rPr>
        <w:rFonts w:cs="Times New Roman" w:hint="default"/>
      </w:rPr>
    </w:lvl>
    <w:lvl w:ilvl="1" w:tentative="1">
      <w:start w:val="1"/>
      <w:numFmt w:val="lowerLetter"/>
      <w:lvlText w:val="%2."/>
      <w:lvlJc w:val="left"/>
      <w:pPr>
        <w:ind w:left="1800" w:hanging="360"/>
      </w:pPr>
      <w:rPr>
        <w:rFonts w:cs="Times New Roman"/>
      </w:rPr>
    </w:lvl>
    <w:lvl w:ilvl="2" w:tentative="1">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4">
    <w:multiLevelType w:val="hybridMultilevel"/>
    <w:lvl w:ilvl="0" w:tentative="0">
      <w:start w:val="1"/>
      <w:numFmt w:val="lowerRoman"/>
      <w:lvlText w:val="%1."/>
      <w:lvlJc w:val="left"/>
      <w:pPr>
        <w:ind w:left="1440" w:hanging="720"/>
      </w:pPr>
      <w:rPr>
        <w:rFonts w:cs="Times New Roman" w:hint="default"/>
      </w:rPr>
    </w:lvl>
    <w:lvl w:ilvl="1" w:tentative="1">
      <w:start w:val="1"/>
      <w:numFmt w:val="lowerLetter"/>
      <w:lvlText w:val="%2."/>
      <w:lvlJc w:val="left"/>
      <w:pPr>
        <w:ind w:left="1800" w:hanging="360"/>
      </w:pPr>
      <w:rPr>
        <w:rFonts w:cs="Times New Roman"/>
      </w:rPr>
    </w:lvl>
    <w:lvl w:ilvl="2" w:tentative="1">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5">
    <w:multiLevelType w:val="hybridMultilevel"/>
    <w:lvl w:ilvl="0" w:tentative="0">
      <w:start w:val="1"/>
      <w:numFmt w:val="lowerRoman"/>
      <w:lvlText w:val="%1."/>
      <w:lvlJc w:val="left"/>
      <w:pPr>
        <w:ind w:left="1440" w:hanging="360"/>
      </w:pPr>
      <w:rPr>
        <w:rFonts w:ascii="Cambria" w:cs="Times New Roman" w:eastAsia="Times New Roman" w:hAnsi="Cambria"/>
      </w:rPr>
    </w:lvl>
    <w:lvl w:ilvl="1" w:tentative="0">
      <w:start w:val="1"/>
      <w:numFmt w:val="lowerLetter"/>
      <w:lvlText w:val="%2."/>
      <w:lvlJc w:val="left"/>
      <w:pPr>
        <w:ind w:left="2160" w:hanging="360"/>
      </w:pPr>
      <w:rPr>
        <w:rFonts w:cs="Times New Roman"/>
      </w:rPr>
    </w:lvl>
    <w:lvl w:ilvl="2" w:tentative="1">
      <w:start w:val="1"/>
      <w:numFmt w:val="lowerRoman"/>
      <w:lvlText w:val="%3."/>
      <w:lvlJc w:val="right"/>
      <w:pPr>
        <w:ind w:left="2880" w:hanging="180"/>
      </w:pPr>
      <w:rPr>
        <w:rFonts w:cs="Times New Roman"/>
      </w:rPr>
    </w:lvl>
    <w:lvl w:ilvl="3" w:tentative="1">
      <w:start w:val="1"/>
      <w:numFmt w:val="decimal"/>
      <w:lvlText w:val="%4."/>
      <w:lvlJc w:val="left"/>
      <w:pPr>
        <w:ind w:left="3600" w:hanging="360"/>
      </w:pPr>
      <w:rPr>
        <w:rFonts w:cs="Times New Roman"/>
      </w:rPr>
    </w:lvl>
    <w:lvl w:ilvl="4" w:tentative="1">
      <w:start w:val="1"/>
      <w:numFmt w:val="lowerLetter"/>
      <w:lvlText w:val="%5."/>
      <w:lvlJc w:val="left"/>
      <w:pPr>
        <w:ind w:left="4320" w:hanging="360"/>
      </w:pPr>
      <w:rPr>
        <w:rFonts w:cs="Times New Roman"/>
      </w:rPr>
    </w:lvl>
    <w:lvl w:ilvl="5" w:tentative="1">
      <w:start w:val="1"/>
      <w:numFmt w:val="lowerRoman"/>
      <w:lvlText w:val="%6."/>
      <w:lvlJc w:val="right"/>
      <w:pPr>
        <w:ind w:left="5040" w:hanging="180"/>
      </w:pPr>
      <w:rPr>
        <w:rFonts w:cs="Times New Roman"/>
      </w:rPr>
    </w:lvl>
    <w:lvl w:ilvl="6" w:tentative="1">
      <w:start w:val="1"/>
      <w:numFmt w:val="decimal"/>
      <w:lvlText w:val="%7."/>
      <w:lvlJc w:val="left"/>
      <w:pPr>
        <w:ind w:left="5760" w:hanging="360"/>
      </w:pPr>
      <w:rPr>
        <w:rFonts w:cs="Times New Roman"/>
      </w:rPr>
    </w:lvl>
    <w:lvl w:ilvl="7" w:tentative="1">
      <w:start w:val="1"/>
      <w:numFmt w:val="lowerLetter"/>
      <w:lvlText w:val="%8."/>
      <w:lvlJc w:val="left"/>
      <w:pPr>
        <w:ind w:left="6480" w:hanging="360"/>
      </w:pPr>
      <w:rPr>
        <w:rFonts w:cs="Times New Roman"/>
      </w:rPr>
    </w:lvl>
    <w:lvl w:ilvl="8" w:tentative="1">
      <w:start w:val="1"/>
      <w:numFmt w:val="lowerRoman"/>
      <w:lvlText w:val="%9."/>
      <w:lvlJc w:val="right"/>
      <w:pPr>
        <w:ind w:left="7200" w:hanging="180"/>
      </w:pPr>
      <w:rPr>
        <w:rFonts w:cs="Times New Roman"/>
      </w:rPr>
    </w:lvl>
  </w:abstractNum>
  <w:abstractNum w:abstractNumId="6">
    <w:multiLevelType w:val="hybridMultilevel"/>
    <w:lvl w:ilvl="0" w:tentative="0">
      <w:start w:val="1"/>
      <w:numFmt w:val="lowerRoman"/>
      <w:lvlText w:val="%1."/>
      <w:lvlJc w:val="left"/>
      <w:pPr>
        <w:ind w:left="1080" w:hanging="360"/>
      </w:pPr>
      <w:rPr>
        <w:rFonts w:ascii="Cambria" w:cs="Times New Roman" w:eastAsia="Times New Roman" w:hAnsi="Cambria"/>
      </w:rPr>
    </w:lvl>
    <w:lvl w:ilvl="1" w:tentative="0">
      <w:start w:val="1"/>
      <w:numFmt w:val="lowerLetter"/>
      <w:lvlText w:val="%2."/>
      <w:lvlJc w:val="left"/>
      <w:pPr>
        <w:ind w:left="1800" w:hanging="360"/>
      </w:pPr>
      <w:rPr>
        <w:rFonts w:cs="Times New Roman"/>
      </w:rPr>
    </w:lvl>
    <w:lvl w:ilvl="2" w:tentative="1">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7">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7"/>
  </w:num>
  <w:num w:numId="5">
    <w:abstractNumId w:val="3"/>
  </w:num>
  <w:num w:numId="6">
    <w:abstractNumId w:val="0"/>
  </w:num>
  <w:num w:numId="7">
    <w:abstractNumId w:val="4"/>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teef">
    <w15:presenceInfo w15:providerId="Windows Live" w15:userId="eb6735b829f5e2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57A"/>
    <w:rsid w:val="0003576B"/>
    <w:rsid w:val="00043292"/>
    <w:rsid w:val="000978A8"/>
    <w:rsid w:val="00167E5C"/>
    <w:rsid w:val="002D41E3"/>
    <w:rsid w:val="003102A8"/>
    <w:rsid w:val="004D4F4B"/>
    <w:rsid w:val="0067294F"/>
    <w:rsid w:val="006A52EB"/>
    <w:rsid w:val="00720AC6"/>
    <w:rsid w:val="007A272E"/>
    <w:rsid w:val="007D3DA1"/>
    <w:rsid w:val="007D5481"/>
    <w:rsid w:val="00881905"/>
    <w:rsid w:val="00AC7344"/>
    <w:rsid w:val="00C4548E"/>
    <w:rsid w:val="00D5557A"/>
    <w:rsid w:val="00E93028"/>
    <w:rsid w:val="00E95A20"/>
    <w:rsid w:val="00EB7C88"/>
    <w:rsid w:val="00F268EA"/>
    <w:rsid w:val="00F926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8CC8"/>
  <w15:chartTrackingRefBased/>
  <w15:docId w15:val="{3A184603-78B0-473E-9C06-E5E2EC0FE20D}"/>
  <w:footnotePr>
    <w:footnote w:id="0"/>
    <w:footnote w:id="1"/>
  </w:footnotePr>
  <w:endnotePr>
    <w:endnote w:id="0"/>
    <w:endnote w:id="1"/>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ListParagraph">
    <w:name w:val="List Paragraph"/>
    <w:basedOn w:val="Normal"/>
    <w:uiPriority w:val="34"/>
    <w:qFormat w:val="on"/>
    <w:pPr>
      <w:spacing w:line="256" w:lineRule="auto"/>
      <w:ind w:left="720"/>
      <w:contextualSpacing w:val="on"/>
    </w:pPr>
    <w:rPr>
      <w:rFonts w:cs="Arial" w:eastAsia="Times New Roman"/>
    </w:rPr>
  </w:style>
  <w:style w:type="paragraph" w:styleId="Footer">
    <w:name w:val="Footer"/>
    <w:basedOn w:val="Normal"/>
    <w:link w:val="FooterChar"/>
    <w:uiPriority w:val="99"/>
    <w:unhideWhenUsed w:val="on"/>
    <w:pPr>
      <w:tabs>
        <w:tab w:val="center" w:pos="4680"/>
        <w:tab w:val="right" w:pos="9360"/>
      </w:tabs>
      <w:spacing w:after="0" w:line="240" w:lineRule="auto"/>
    </w:pPr>
    <w:rPr>
      <w:rFonts w:cs="Arial" w:eastAsia="Times New Roman"/>
    </w:rPr>
  </w:style>
  <w:style w:type="character" w:customStyle="1" w:styleId="FooterChar">
    <w:name w:val="Footer Char"/>
    <w:basedOn w:val="DefaultParagraphFont"/>
    <w:link w:val="Footer"/>
    <w:uiPriority w:val="99"/>
    <w:rPr>
      <w:rFonts w:cs="Arial" w:eastAsia="Times New Roman"/>
    </w:rPr>
  </w:style>
  <w:style w:type="paragraph" w:styleId="BalloonText">
    <w:name w:val="Balloon Text"/>
    <w:basedOn w:val="Normal"/>
    <w:link w:val="BalloonTextChar"/>
    <w:uiPriority w:val="99"/>
    <w:semiHidden w:val="on"/>
    <w:unhideWhenUsed w:val="on"/>
    <w:pPr>
      <w:spacing w:after="0" w:line="240" w:lineRule="auto"/>
    </w:pPr>
    <w:rPr>
      <w:rFonts w:ascii="Segoe UI" w:cs="Segoe UI" w:hAnsi="Segoe UI"/>
      <w:sz w:val="18"/>
      <w:szCs w:val="18"/>
    </w:rPr>
  </w:style>
  <w:style w:type="character" w:customStyle="1" w:styleId="BalloonTextChar">
    <w:name w:val="Balloon Text Char"/>
    <w:basedOn w:val="DefaultParagraphFont"/>
    <w:link w:val="BalloonText"/>
    <w:uiPriority w:val="99"/>
    <w:semiHidden w:val="on"/>
    <w:rPr>
      <w:rFonts w:ascii="Segoe UI" w:cs="Segoe UI" w:hAnsi="Segoe UI"/>
      <w:sz w:val="18"/>
      <w:szCs w:val="18"/>
    </w:rPr>
  </w:style>
  <w:style w:type="paragraph" w:styleId="Revision">
    <w:name w:val="Revision"/>
    <w:hidden w:val="on"/>
    <w:uiPriority w:val="99"/>
    <w:semiHidden w:val="on"/>
    <w:pPr>
      <w:spacing w:after="0" w:line="240" w:lineRule="auto"/>
    </w:pPr>
  </w:style>
  <w:style w:type="character" w:styleId="Annotationreference">
    <w:name w:val="Annotation reference"/>
    <w:basedOn w:val="DefaultParagraphFont"/>
    <w:uiPriority w:val="99"/>
    <w:semiHidden w:val="on"/>
    <w:unhideWhenUsed w:val="on"/>
    <w:rPr>
      <w:sz w:val="16"/>
      <w:szCs w:val="16"/>
    </w:rPr>
  </w:style>
  <w:style w:type="paragraph" w:styleId="Annotationtext">
    <w:name w:val="Annotation text"/>
    <w:basedOn w:val="Normal"/>
    <w:link w:val="CommentTextChar"/>
    <w:uiPriority w:val="99"/>
    <w:unhideWhenUsed w:val="on"/>
    <w:pPr>
      <w:spacing w:line="240" w:lineRule="auto"/>
    </w:pPr>
    <w:rPr>
      <w:sz w:val="20"/>
      <w:szCs w:val="20"/>
    </w:rPr>
  </w:style>
  <w:style w:type="character" w:customStyle="1" w:styleId="CommentTextChar">
    <w:name w:val="Comment Text Char"/>
    <w:basedOn w:val="DefaultParagraphFont"/>
    <w:link w:val="Annotationtext"/>
    <w:uiPriority w:val="99"/>
    <w:rPr>
      <w:sz w:val="20"/>
      <w:szCs w:val="20"/>
    </w:rPr>
  </w:style>
  <w:style w:type="paragraph" w:styleId="Annotationsubject">
    <w:name w:val="Annotation subject"/>
    <w:basedOn w:val="Annotationtext"/>
    <w:next w:val="Annotationtext"/>
    <w:link w:val="CommentSubjectChar"/>
    <w:uiPriority w:val="99"/>
    <w:semiHidden w:val="on"/>
    <w:unhideWhenUsed w:val="on"/>
    <w:rPr>
      <w:b/>
      <w:bCs/>
    </w:rPr>
  </w:style>
  <w:style w:type="character" w:customStyle="1" w:styleId="CommentSubjectChar">
    <w:name w:val="Comment Subject Char"/>
    <w:basedOn w:val="CommentTextChar"/>
    <w:link w:val="Annotationsubject"/>
    <w:uiPriority w:val="99"/>
    <w:semiHidden w:val="o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2" Type="http://schemas.openxmlformats.org/officeDocument/2006/relationships/fontTable" Target="fontTable.xml"/><Relationship Id="rId14" Type="http://schemas.openxmlformats.org/officeDocument/2006/relationships/theme" Target="theme/theme1.xml"/><Relationship Id="rId16" Type="http://schemas.openxmlformats.org/officeDocument/2006/relationships/footer" Target="footer1.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otnotes" Target="footnotes.xml"/><Relationship Id="rId6" Type="http://schemas.openxmlformats.org/officeDocument/2006/relationships/endnotes" Target="endnotes.xml"/><Relationship Id="rId4" Type="http://schemas.openxmlformats.org/officeDocument/2006/relationships/webSettings" Target="webSettings.xml"/><Relationship Id="rId8" Type="http://schemas.microsoft.com/office/2011/relationships/commentsExtended" Target="commentsExtended.xml"/><Relationship Id="rId9" Type="http://schemas.microsoft.com/office/2016/09/relationships/commentsIds" Target="commentsIds.xml"/><Relationship Id="rId10" Type="http://schemas.microsoft.com/office/2018/08/relationships/commentsExtensible" Target="commentsExtensible.xml"/><Relationship Id="rId13" Type="http://schemas.microsoft.com/office/2011/relationships/people" Target="people.xm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2663</Words>
  <Characters>14919</Characters>
  <Application>Microsoft Office Word</Application>
  <DocSecurity>0</DocSecurity>
  <Lines>452</Lines>
  <Paragraphs>197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NICN</dc:creator>
  <cp:lastModifiedBy>Adeyemi LaCrown Oloruntoba</cp:lastModifiedBy>
</cp:coreProperties>
</file>